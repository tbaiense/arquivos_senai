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before="120" w:line="240" w:lineRule="auto"/>
        <w:ind w:left="0" w:right="-88.06299212598333" w:firstLine="0"/>
        <w:jc w:val="right"/>
        <w:rPr>
          <w:sz w:val="42"/>
          <w:szCs w:val="42"/>
        </w:rPr>
      </w:pPr>
      <w:bookmarkStart w:colFirst="0" w:colLast="0" w:name="_hkgfk8uj86jt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right="-88.06299212598333"/>
        <w:jc w:val="righ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08/2024 </w:t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120" w:line="240" w:lineRule="auto"/>
        <w:ind w:left="0" w:right="-88.06299212598333" w:firstLine="0"/>
        <w:jc w:val="right"/>
        <w:rPr>
          <w:sz w:val="42"/>
          <w:szCs w:val="42"/>
          <w:vertAlign w:val="baseline"/>
        </w:rPr>
      </w:pPr>
      <w:bookmarkStart w:colFirst="0" w:colLast="0" w:name="_jv4f8wy7vbd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43.76708984375" w:line="229.88847255706787" w:lineRule="auto"/>
        <w:ind w:right="-88.06299212598333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20" w:line="240" w:lineRule="auto"/>
        <w:ind w:right="-88.06299212598333"/>
        <w:jc w:val="right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PROJETO AQUI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474.034423828125" w:line="240" w:lineRule="auto"/>
        <w:ind w:right="-88.06299212598333"/>
        <w:jc w:val="right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34423828125" w:line="240" w:lineRule="auto"/>
        <w:ind w:left="0" w:right="1408.758544921875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HISTÓRICO DA REVISÃO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75"/>
        <w:gridCol w:w="4905"/>
        <w:gridCol w:w="2025"/>
        <w:tblGridChange w:id="0">
          <w:tblGrid>
            <w:gridCol w:w="1680"/>
            <w:gridCol w:w="975"/>
            <w:gridCol w:w="4905"/>
            <w:gridCol w:w="20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594.8309064460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9818115234375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8941650390625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98779296875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ao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4600772857666" w:lineRule="auto"/>
              <w:ind w:left="130.8990478515625" w:right="144.600830078125" w:firstLine="0.5999755859375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Thiago e Vanderson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.8309064460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4.698181152343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06/09/2024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50.894165039062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2.4987792968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Adicionados descrição inicial e 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29.94600772857666" w:lineRule="auto"/>
              <w:ind w:left="130.8990478515625" w:right="144.600830078125" w:firstLine="0.599975585937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Thiago e Vanderson</w:t>
            </w:r>
          </w:p>
        </w:tc>
      </w:tr>
      <w:tr>
        <w:trPr>
          <w:cantSplit w:val="0"/>
          <w:trHeight w:val="594.8309064460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4.698181152343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07/09/2024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50.894165039062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32.4987792968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Adicionados requisitos RF07 a 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29.94600772857666" w:lineRule="auto"/>
              <w:ind w:left="130.8990478515625" w:right="144.600830078125" w:firstLine="0.599975585937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Valentin e Franquilei</w:t>
            </w:r>
          </w:p>
        </w:tc>
      </w:tr>
      <w:tr>
        <w:trPr>
          <w:cantSplit w:val="0"/>
          <w:trHeight w:val="594.83090644608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4.698181152343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dd/mm/2024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50.894165039062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2.49877929687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29.94600772857666" w:lineRule="auto"/>
              <w:ind w:left="130.8990478515625" w:right="144.600830078125" w:firstLine="0.59997558593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Responsável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3.3126831054688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 DE CONTEÚDO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3.312683105468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5415496826172" w:lineRule="auto"/>
        <w:ind w:left="535.3587341308594" w:right="1354.27856445312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b65c5d03n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unetcxy1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FINALIDADE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b5mok5g17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rsz15mv9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DEFINIÇÕES, ACRÔNIMOS, E ABREVIAÇÕES (modificado!)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te269e5x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mer6e4wq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FATORES GERAIS QUE AFETAM O PROJETO E SEUS REQUISITOS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vjo7vuvz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Perfil de necessidade de acesso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60w9e0n7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Perfil de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2m46iylp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Modelo de negócio alvo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hdu2vg5y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4x8pnk571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REQUISITOS FUNCIONAIS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1uacp5bi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[RF 01] Cadastro de clientes (modificado!)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g5u7pqg5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[RF 02] Alteração do cadastro de clientes (novo!)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kjerj0e4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[RF 03] Gestão de produtos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62lefs84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[RF 04] Processo de cadastro de pedidos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b7am3eul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 [RF 05] Informações de entrega dos pedidos (novo!)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o9t8aaz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3.1.6. [RF 06] Informações do solicitante dos pedidos (novo!)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zgle2bbx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3.1.7. [RF 07] Informações dos produtos dos pedidos (novo!)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f0n2qoek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3.1.8. [RF 08] Controle de estado de pedido (modificado!)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scq6jw6t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3.1.9. [RF 09] Controle de pagamento de pedidos (novo!)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knzpm0v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3.1.10. [RF 10] Alteração de pedidos (modificado!)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6jd69r4l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3.1.11. [RF 11] Pesquisa de pedidos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ab364mzt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3.1.12. [RF 12] Gestão promocional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iabjw6s7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3.1.13. [RF 13] Relatórios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4lm0c6q1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3.1.14. [RF 14] Requisito de cópia (novo!)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is1jqd75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3.1.15. [RF 15] Gerenciamento de usuários (novo!)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4t5lfdcr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3.1.16. [RF 16] Visualização organizada de pedidos (novo!)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4yfbon4k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3.1.17. [RF 17] Cadastro/Login de usuários (novo!)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namz3hyd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3.1.18. [RF 18] Registro de intercorrência (novo!)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hhc7x9se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REQUISITOS DE PERFORMANCE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o6gyq9bd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[RNF 01] Título requisito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xcixi3xs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[RNF 02] Título requisito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vsmyi14x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REQUISITOS DE SEGURANÇA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bspze99l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[RNF n] Controle de alteração de dados (novo!)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sexi7917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 [RNF n] Pedidos pagos/entregues (novo!)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9o0fbq8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3.3.3. [RNF n] Requisitos de Segurança 3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eefjtmzw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3.3.4. [RNF n] Requisitos de Segurança 4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43pof34s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OUTROS REQUISITOS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bg8v6u5c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[RNF n] Navegação por atalhos de teclado (novo!)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713ctmio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 [RNF n] Requisitos de Usabilidade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c9d8q6w7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3.4.3. [RNF n] Requisitos de Confiabilidade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07rlfaoh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DE ENTIDADE E RELACIONAMENTO LÓGICO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zgh1w3ji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 DE CLASSES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y01mhy3p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CASO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qjxej6jd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CASO 1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hikqjio6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CASO 2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dzobw8gb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DICIONÁRIO DE DADOS: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fs6tpmc7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ATRIBUTOS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7ugplo7z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OUTRA COISA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igd5mm4p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PROTOTIPAGEM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d5n78i2g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REFERÊNCIAS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sz w:val="28"/>
          <w:szCs w:val="28"/>
          <w:vertAlign w:val="baseline"/>
        </w:rPr>
      </w:pPr>
      <w:bookmarkStart w:colFirst="0" w:colLast="0" w:name="_pn9a3blve8jp" w:id="2"/>
      <w:bookmarkEnd w:id="2"/>
      <w:r w:rsidDel="00000000" w:rsidR="00000000" w:rsidRPr="00000000">
        <w:rPr>
          <w:rtl w:val="0"/>
        </w:rPr>
        <w:t xml:space="preserve">Especificação de Requisitos de Software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0" w:firstLine="283.46456692913387"/>
        <w:rPr/>
      </w:pPr>
      <w:bookmarkStart w:colFirst="0" w:colLast="0" w:name="_ub65c5d03nkm" w:id="3"/>
      <w:bookmarkEnd w:id="3"/>
      <w:r w:rsidDel="00000000" w:rsidR="00000000" w:rsidRPr="00000000">
        <w:rPr>
          <w:rtl w:val="0"/>
        </w:rPr>
        <w:t xml:space="preserve">INTRODUÇÃO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45.7415771484375" w:line="276" w:lineRule="auto"/>
        <w:jc w:val="both"/>
        <w:rPr>
          <w:color w:val="307421"/>
          <w:vertAlign w:val="baseline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Este documento aborda os principais aspectos do funcionamento do </w:t>
      </w:r>
      <w:r w:rsidDel="00000000" w:rsidR="00000000" w:rsidRPr="00000000">
        <w:rPr>
          <w:b w:val="1"/>
          <w:color w:val="307421"/>
          <w:sz w:val="24"/>
          <w:szCs w:val="24"/>
          <w:rtl w:val="0"/>
        </w:rPr>
        <w:t xml:space="preserve">NOME DO SISTEMA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, uma s</w:t>
      </w:r>
      <w:r w:rsidDel="00000000" w:rsidR="00000000" w:rsidRPr="00000000">
        <w:rPr>
          <w:color w:val="307421"/>
          <w:rtl w:val="0"/>
        </w:rPr>
        <w:t xml:space="preserve">olução para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gestão de pedidos. Adiante serão apresentados os pontos fundamentais que a solução deverá conter para c</w:t>
      </w:r>
      <w:r w:rsidDel="00000000" w:rsidR="00000000" w:rsidRPr="00000000">
        <w:rPr>
          <w:color w:val="307421"/>
          <w:rtl w:val="0"/>
        </w:rPr>
        <w:t xml:space="preserve">u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mprir sua finalidade, detalhando os requisitos funcionais e não funcionais da sua implementação, além dos diagramas complementares necessários ao entendimento e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420"/>
      </w:pPr>
      <w:bookmarkStart w:colFirst="0" w:colLast="0" w:name="_ytunetcxy1a2" w:id="4"/>
      <w:bookmarkEnd w:id="4"/>
      <w:r w:rsidDel="00000000" w:rsidR="00000000" w:rsidRPr="00000000">
        <w:rPr>
          <w:rtl w:val="0"/>
        </w:rPr>
        <w:t xml:space="preserve">FINALIDADE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07421"/>
          <w:vertAlign w:val="baseline"/>
        </w:rPr>
      </w:pPr>
      <w:r w:rsidDel="00000000" w:rsidR="00000000" w:rsidRPr="00000000">
        <w:rPr>
          <w:color w:val="307421"/>
          <w:rtl w:val="0"/>
        </w:rPr>
        <w:t xml:space="preserve">A finalidade deste projeto é de proporcionar uma solução capaz de auxiliar micro e pequenas empresas a gerenciar o cadastro e o controle dos pedidos recebidos de seus clientes, proporcionando mais eficiência nos processos e diminuindo desperdícios de tempo associados ao gerenciamento manual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0" w:firstLine="420"/>
      </w:pPr>
      <w:bookmarkStart w:colFirst="0" w:colLast="0" w:name="_c2b5mok5g17n" w:id="5"/>
      <w:bookmarkEnd w:id="5"/>
      <w:r w:rsidDel="00000000" w:rsidR="00000000" w:rsidRPr="00000000">
        <w:rPr>
          <w:rtl w:val="0"/>
        </w:rPr>
        <w:t xml:space="preserve">ESCOPO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A solução proposta tem como escopo atender às necessidades de micro e pequenas empresas que exercem suas atividades por meio de geração de pedidos, como salgaderias, confeitarias, padarias, lanchonetes, restaurantes, além de outros segmentos não relacionados à alimentação, como vendedores autônomos e representantes comerciais. 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0" w:firstLine="420"/>
      </w:pPr>
      <w:bookmarkStart w:colFirst="0" w:colLast="0" w:name="_qorsz15mv9c2" w:id="6"/>
      <w:bookmarkEnd w:id="6"/>
      <w:r w:rsidDel="00000000" w:rsidR="00000000" w:rsidRPr="00000000">
        <w:rPr>
          <w:rtl w:val="0"/>
        </w:rPr>
        <w:t xml:space="preserve">DEFINIÇÕES, ACRÔNIMOS, E ABREVIAÇÕES </w:t>
      </w:r>
      <w:r w:rsidDel="00000000" w:rsidR="00000000" w:rsidRPr="00000000">
        <w:rPr>
          <w:b w:val="1"/>
          <w:color w:val="307421"/>
          <w:rtl w:val="0"/>
        </w:rPr>
        <w:t xml:space="preserve">(modificado!)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sz w:val="24"/>
          <w:szCs w:val="24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Micro e pequenas empresas</w:t>
      </w:r>
      <w:r w:rsidDel="00000000" w:rsidR="00000000" w:rsidRPr="00000000">
        <w:rPr>
          <w:color w:val="307421"/>
          <w:rtl w:val="0"/>
        </w:rPr>
        <w:t xml:space="preserve"> – empresas consideradas de pequeno porte, seguindo o critério de classificação por número de funcionários do IBGE para empresas com atividades relacionadas ao comércio e serviços;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sz w:val="24"/>
          <w:szCs w:val="24"/>
          <w:u w:val="none"/>
        </w:rPr>
      </w:pPr>
      <w:r w:rsidDel="00000000" w:rsidR="00000000" w:rsidRPr="00000000">
        <w:rPr>
          <w:b w:val="1"/>
          <w:color w:val="307421"/>
          <w:sz w:val="24"/>
          <w:szCs w:val="24"/>
          <w:rtl w:val="0"/>
        </w:rPr>
        <w:t xml:space="preserve">Cliente</w:t>
      </w:r>
      <w:r w:rsidDel="00000000" w:rsidR="00000000" w:rsidRPr="00000000">
        <w:rPr>
          <w:color w:val="307421"/>
          <w:rtl w:val="0"/>
        </w:rPr>
        <w:t xml:space="preserve">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– Aquele que solicita o pedid</w:t>
      </w:r>
      <w:r w:rsidDel="00000000" w:rsidR="00000000" w:rsidRPr="00000000">
        <w:rPr>
          <w:color w:val="307421"/>
          <w:rtl w:val="0"/>
        </w:rPr>
        <w:t xml:space="preserve">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before="0" w:lineRule="auto"/>
        <w:ind w:left="720" w:hanging="360"/>
        <w:rPr>
          <w:color w:val="307421"/>
        </w:rPr>
      </w:pPr>
      <w:r w:rsidDel="00000000" w:rsidR="00000000" w:rsidRPr="00000000">
        <w:rPr>
          <w:b w:val="1"/>
          <w:color w:val="307421"/>
          <w:rtl w:val="0"/>
        </w:rPr>
        <w:t xml:space="preserve">Pedido </w:t>
      </w:r>
      <w:r w:rsidDel="00000000" w:rsidR="00000000" w:rsidRPr="00000000">
        <w:rPr>
          <w:color w:val="307421"/>
          <w:rtl w:val="0"/>
        </w:rPr>
        <w:t xml:space="preserve">— Registro formal da solicitação do cliente, contendo informações do(s)  produto(s) que será(ão) fornecido(s), de entrega (se aplicável), do cliente solicitante e do destinatário;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00" w:before="0" w:lineRule="auto"/>
        <w:ind w:left="720" w:hanging="360"/>
        <w:rPr>
          <w:color w:val="307421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Destinatário</w:t>
      </w:r>
      <w:r w:rsidDel="00000000" w:rsidR="00000000" w:rsidRPr="00000000">
        <w:rPr>
          <w:color w:val="307421"/>
          <w:rtl w:val="0"/>
        </w:rPr>
        <w:t xml:space="preserve"> – Responsável pelo recebimento dos produtos do pedido no ato da entrega;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00" w:before="0" w:lineRule="auto"/>
        <w:ind w:left="720" w:hanging="360"/>
        <w:rPr>
          <w:color w:val="307421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Entrega</w:t>
      </w:r>
      <w:r w:rsidDel="00000000" w:rsidR="00000000" w:rsidRPr="00000000">
        <w:rPr>
          <w:color w:val="307421"/>
          <w:rtl w:val="0"/>
        </w:rPr>
        <w:t xml:space="preserve"> – Ato do fornecimento dos produtos ao destinatário, seja por meio de transporte dos produtos até o endereço do destinatário ou com o destinatário recebendo os produtos no local de preparo dos pedidos;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Usuário</w:t>
      </w:r>
      <w:r w:rsidDel="00000000" w:rsidR="00000000" w:rsidRPr="00000000">
        <w:rPr>
          <w:color w:val="307421"/>
          <w:rtl w:val="0"/>
        </w:rPr>
        <w:t xml:space="preserve"> – Aquele que usa a solução com algum nível de permissão, de acordo com os cargos atribuídos a este;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sz w:val="24"/>
          <w:szCs w:val="24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Administrador </w:t>
      </w:r>
      <w:r w:rsidDel="00000000" w:rsidR="00000000" w:rsidRPr="00000000">
        <w:rPr>
          <w:color w:val="307421"/>
          <w:rtl w:val="0"/>
        </w:rPr>
        <w:t xml:space="preserve">– Cargo de usuário com todas as permissões concedidas;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sz w:val="24"/>
          <w:szCs w:val="24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Atendente</w:t>
      </w:r>
      <w:r w:rsidDel="00000000" w:rsidR="00000000" w:rsidRPr="00000000">
        <w:rPr>
          <w:color w:val="307421"/>
          <w:rtl w:val="0"/>
        </w:rPr>
        <w:t xml:space="preserve"> – Cargo de usuário com permissão para cadastrar, visualizar, pesquisar e alterar pedidos, além de cadastrar, visualizar, pesquisar e alterar informações de clientes;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color w:val="307421"/>
          <w:u w:val="none"/>
        </w:rPr>
      </w:pPr>
      <w:r w:rsidDel="00000000" w:rsidR="00000000" w:rsidRPr="00000000">
        <w:rPr>
          <w:b w:val="1"/>
          <w:color w:val="307421"/>
          <w:rtl w:val="0"/>
        </w:rPr>
        <w:t xml:space="preserve">Gestor de pedidos</w:t>
      </w:r>
      <w:r w:rsidDel="00000000" w:rsidR="00000000" w:rsidRPr="00000000">
        <w:rPr>
          <w:color w:val="307421"/>
          <w:rtl w:val="0"/>
        </w:rPr>
        <w:t xml:space="preserve"> – Cargo de usuário com permissões de alteração dos pedidos e de gerenciamento do estado dos pedidos;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00" w:afterAutospacing="0" w:before="0" w:line="276" w:lineRule="auto"/>
        <w:ind w:left="720" w:hanging="360"/>
        <w:jc w:val="both"/>
        <w:rPr>
          <w:b w:val="1"/>
          <w:color w:val="307421"/>
        </w:rPr>
      </w:pPr>
      <w:r w:rsidDel="00000000" w:rsidR="00000000" w:rsidRPr="00000000">
        <w:rPr>
          <w:b w:val="1"/>
          <w:color w:val="307421"/>
          <w:rtl w:val="0"/>
        </w:rPr>
        <w:t xml:space="preserve">Gerente</w:t>
      </w:r>
      <w:r w:rsidDel="00000000" w:rsidR="00000000" w:rsidRPr="00000000">
        <w:rPr>
          <w:color w:val="307421"/>
          <w:rtl w:val="0"/>
        </w:rPr>
        <w:t xml:space="preserve"> – Cargo de usuário com permissões para cadastrar, visualizar, pesquisar e alterar produtos, e alterar o cadastro de clientes 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before="200" w:beforeAutospacing="0"/>
        <w:ind w:left="0" w:firstLine="283.46456692913387"/>
      </w:pPr>
      <w:bookmarkStart w:colFirst="0" w:colLast="0" w:name="_t6te269e5x08" w:id="7"/>
      <w:bookmarkEnd w:id="7"/>
      <w:commentRangeStart w:id="0"/>
      <w:commentRangeStart w:id="1"/>
      <w:r w:rsidDel="00000000" w:rsidR="00000000" w:rsidRPr="00000000">
        <w:rPr>
          <w:rtl w:val="0"/>
        </w:rPr>
        <w:t xml:space="preserve">DESCRIÇÃO GERAL 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0" w:firstLine="420"/>
      </w:pPr>
      <w:bookmarkStart w:colFirst="0" w:colLast="0" w:name="_3emer6e4wqpw" w:id="8"/>
      <w:bookmarkEnd w:id="8"/>
      <w:r w:rsidDel="00000000" w:rsidR="00000000" w:rsidRPr="00000000">
        <w:rPr>
          <w:rtl w:val="0"/>
        </w:rPr>
        <w:t xml:space="preserve">FATORES GERAIS QUE AFETAM O PROJETO E SEUS REQUISITOS</w:t>
      </w:r>
    </w:p>
    <w:p w:rsidR="00000000" w:rsidDel="00000000" w:rsidP="00000000" w:rsidRDefault="00000000" w:rsidRPr="00000000" w14:paraId="0000006D">
      <w:pPr>
        <w:pStyle w:val="Heading3"/>
        <w:widowControl w:val="0"/>
        <w:numPr>
          <w:ilvl w:val="2"/>
          <w:numId w:val="1"/>
        </w:numPr>
        <w:spacing w:before="345.7415771484375" w:line="229.94600772857666" w:lineRule="auto"/>
        <w:ind w:left="-141.73228346456676" w:firstLine="705"/>
        <w:rPr/>
      </w:pPr>
      <w:bookmarkStart w:colFirst="0" w:colLast="0" w:name="_8mvjo7vuvzgl" w:id="9"/>
      <w:bookmarkEnd w:id="9"/>
      <w:r w:rsidDel="00000000" w:rsidR="00000000" w:rsidRPr="00000000">
        <w:rPr>
          <w:color w:val="307421"/>
          <w:rtl w:val="0"/>
        </w:rPr>
        <w:t xml:space="preserve">Perfil de necessidade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numPr>
          <w:ilvl w:val="0"/>
          <w:numId w:val="2"/>
        </w:numPr>
        <w:spacing w:after="200" w:before="0" w:lineRule="auto"/>
        <w:ind w:left="720" w:hanging="360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Atender preferencialmente micro e pequenos empreendedores;</w:t>
      </w:r>
    </w:p>
    <w:p w:rsidR="00000000" w:rsidDel="00000000" w:rsidP="00000000" w:rsidRDefault="00000000" w:rsidRPr="00000000" w14:paraId="0000006F">
      <w:pPr>
        <w:keepNext w:val="0"/>
        <w:keepLines w:val="0"/>
        <w:numPr>
          <w:ilvl w:val="0"/>
          <w:numId w:val="2"/>
        </w:numPr>
        <w:spacing w:after="200" w:before="0" w:lineRule="auto"/>
        <w:ind w:left="720" w:hanging="360"/>
        <w:rPr>
          <w:color w:val="307421"/>
          <w:u w:val="none"/>
        </w:rPr>
      </w:pPr>
      <w:r w:rsidDel="00000000" w:rsidR="00000000" w:rsidRPr="00000000">
        <w:rPr>
          <w:color w:val="307421"/>
          <w:rtl w:val="0"/>
        </w:rPr>
        <w:t xml:space="preserve">Uma solução de fácil uso a ser utilizada por funcionários e empresários diretamente;</w:t>
      </w:r>
    </w:p>
    <w:p w:rsidR="00000000" w:rsidDel="00000000" w:rsidP="00000000" w:rsidRDefault="00000000" w:rsidRPr="00000000" w14:paraId="00000070">
      <w:pPr>
        <w:keepNext w:val="0"/>
        <w:keepLines w:val="0"/>
        <w:numPr>
          <w:ilvl w:val="0"/>
          <w:numId w:val="2"/>
        </w:numPr>
        <w:spacing w:after="200" w:before="0" w:lineRule="auto"/>
        <w:ind w:left="720" w:hanging="360"/>
        <w:rPr>
          <w:color w:val="307421"/>
          <w:u w:val="none"/>
        </w:rPr>
      </w:pPr>
      <w:r w:rsidDel="00000000" w:rsidR="00000000" w:rsidRPr="00000000">
        <w:rPr>
          <w:color w:val="307421"/>
          <w:rtl w:val="0"/>
        </w:rPr>
        <w:t xml:space="preserve">Solução baseada em software para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-141.73228346456676" w:firstLine="705"/>
        <w:rPr/>
      </w:pPr>
      <w:bookmarkStart w:colFirst="0" w:colLast="0" w:name="_4t60w9e0n7j0" w:id="10"/>
      <w:bookmarkEnd w:id="10"/>
      <w:r w:rsidDel="00000000" w:rsidR="00000000" w:rsidRPr="00000000">
        <w:rPr>
          <w:color w:val="307421"/>
          <w:rtl w:val="0"/>
        </w:rPr>
        <w:t xml:space="preserve">Perfil de usuário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Foi considerado que os usuários deste sistema tenham conhecimentos de informática o suficiente para manipular arquivos n</w:t>
      </w:r>
      <w:r w:rsidDel="00000000" w:rsidR="00000000" w:rsidRPr="00000000">
        <w:rPr>
          <w:color w:val="307421"/>
          <w:rtl w:val="0"/>
        </w:rPr>
        <w:t xml:space="preserve">o sistema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de arquivos d</w:t>
      </w:r>
      <w:r w:rsidDel="00000000" w:rsidR="00000000" w:rsidRPr="00000000">
        <w:rPr>
          <w:color w:val="307421"/>
          <w:rtl w:val="0"/>
        </w:rPr>
        <w:t xml:space="preserve">o sistema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operacional, conectar-se e navegar na internet, ler emails de forma online e executar aplicativos instalados em seu computador. Sendo assim, espera-se habilidades básicas de uso de computadores.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mn2m46iylpct" w:id="11"/>
      <w:bookmarkEnd w:id="11"/>
      <w:r w:rsidDel="00000000" w:rsidR="00000000" w:rsidRPr="00000000">
        <w:rPr>
          <w:color w:val="307421"/>
          <w:rtl w:val="0"/>
        </w:rPr>
        <w:t xml:space="preserve"> Modelo de negócio alvo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both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As necessidades que os requisitos funcionais e não funcionais seguintes buscam cumprir são os de um público alvo onde usuários cadastrem pedidos de venda de produtos e forneça-os por meio de entrega ou com o cliente buscando no local de operação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0" w:firstLine="283.46456692913387"/>
      </w:pPr>
      <w:bookmarkStart w:colFirst="0" w:colLast="0" w:name="_fxhdu2vg5yiu" w:id="12"/>
      <w:bookmarkEnd w:id="12"/>
      <w:r w:rsidDel="00000000" w:rsidR="00000000" w:rsidRPr="00000000">
        <w:rPr>
          <w:rtl w:val="0"/>
        </w:rPr>
        <w:t xml:space="preserve">REQUISITOS ESPECÍFICOS  </w:t>
      </w:r>
    </w:p>
    <w:p w:rsidR="00000000" w:rsidDel="00000000" w:rsidP="00000000" w:rsidRDefault="00000000" w:rsidRPr="00000000" w14:paraId="00000076">
      <w:pPr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Nos tópicos a seguir serão apresentados os requisitos específicos que devem ser implementados para que este projeto cumpra os objetivos mencionados anteriormente e proporcione benefícios reais ao seu utilizador.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0" w:firstLine="420"/>
      </w:pPr>
      <w:bookmarkStart w:colFirst="0" w:colLast="0" w:name="_j4x8pnk57108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8">
      <w:pPr>
        <w:rPr>
          <w:color w:val="307421"/>
          <w:vertAlign w:val="baseline"/>
        </w:rPr>
      </w:pPr>
      <w:r w:rsidDel="00000000" w:rsidR="00000000" w:rsidRPr="00000000">
        <w:rPr>
          <w:color w:val="307421"/>
          <w:rtl w:val="0"/>
        </w:rPr>
        <w:t xml:space="preserve">Dentre os requisitos da solução, destacam-se os funcionais, responsáveis por especificar as funcionalidades primordiais da solução que sustentarão sua utilidade e aplicabilidade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-141.73228346456676" w:firstLine="705"/>
        <w:rPr>
          <w:color w:val="307421"/>
        </w:rPr>
      </w:pPr>
      <w:bookmarkStart w:colFirst="0" w:colLast="0" w:name="_va1uacp5bik0" w:id="14"/>
      <w:bookmarkEnd w:id="14"/>
      <w:r w:rsidDel="00000000" w:rsidR="00000000" w:rsidRPr="00000000">
        <w:rPr>
          <w:color w:val="307421"/>
          <w:rtl w:val="0"/>
        </w:rPr>
        <w:t xml:space="preserve">[RF 01] Cadastro </w:t>
      </w:r>
      <w:r w:rsidDel="00000000" w:rsidR="00000000" w:rsidRPr="00000000">
        <w:rPr>
          <w:color w:val="307421"/>
          <w:rtl w:val="0"/>
        </w:rPr>
        <w:t xml:space="preserve">de clientes</w:t>
      </w:r>
      <w:r w:rsidDel="00000000" w:rsidR="00000000" w:rsidRPr="00000000">
        <w:rPr>
          <w:color w:val="307421"/>
          <w:rtl w:val="0"/>
        </w:rPr>
        <w:t xml:space="preserve"> (modificado!)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45.740966796875" w:line="276" w:lineRule="auto"/>
        <w:ind w:left="0" w:right="0" w:firstLine="0"/>
        <w:jc w:val="both"/>
        <w:rPr>
          <w:color w:val="0000ff"/>
        </w:rPr>
      </w:pPr>
      <w:commentRangeStart w:id="2"/>
      <w:commentRangeStart w:id="3"/>
      <w:r w:rsidDel="00000000" w:rsidR="00000000" w:rsidRPr="00000000">
        <w:rPr>
          <w:color w:val="0000ff"/>
          <w:sz w:val="24"/>
          <w:szCs w:val="24"/>
          <w:rtl w:val="0"/>
        </w:rPr>
        <w:t xml:space="preserve">Nes</w:t>
      </w:r>
      <w:r w:rsidDel="00000000" w:rsidR="00000000" w:rsidRPr="00000000">
        <w:rPr>
          <w:color w:val="0000ff"/>
          <w:rtl w:val="0"/>
        </w:rPr>
        <w:t xml:space="preserve">ta </w:t>
      </w:r>
      <w:r w:rsidDel="00000000" w:rsidR="00000000" w:rsidRPr="00000000">
        <w:rPr>
          <w:color w:val="38761d"/>
          <w:rtl w:val="0"/>
        </w:rPr>
        <w:t xml:space="preserve">funcionalidade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07421"/>
          <w:rtl w:val="0"/>
        </w:rPr>
        <w:t xml:space="preserve">Atendente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poderá </w:t>
      </w:r>
      <w:r w:rsidDel="00000000" w:rsidR="00000000" w:rsidRPr="00000000">
        <w:rPr>
          <w:color w:val="307421"/>
          <w:rtl w:val="0"/>
        </w:rPr>
        <w:t xml:space="preserve">realizar o cadastro de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clientes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307421"/>
          <w:rtl w:val="0"/>
        </w:rPr>
        <w:t xml:space="preserve">C</w:t>
      </w:r>
      <w:r w:rsidDel="00000000" w:rsidR="00000000" w:rsidRPr="00000000">
        <w:rPr>
          <w:color w:val="307421"/>
          <w:rtl w:val="0"/>
        </w:rPr>
        <w:t xml:space="preserve">aso o cliente seja pessoa jurídica, deverá ser informado: nome empresarial, nome fantasia, CNPJ, telefone de cobrança, e-mail e as informações de entrega. Para cadastro de pessoas físicas, deverá ser informado </w:t>
      </w:r>
      <w:r w:rsidDel="00000000" w:rsidR="00000000" w:rsidRPr="00000000">
        <w:rPr>
          <w:color w:val="307421"/>
          <w:rtl w:val="0"/>
        </w:rPr>
        <w:t xml:space="preserve">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nome do cliente, telefone de </w:t>
      </w:r>
      <w:r w:rsidDel="00000000" w:rsidR="00000000" w:rsidRPr="00000000">
        <w:rPr>
          <w:color w:val="0000ff"/>
          <w:rtl w:val="0"/>
        </w:rPr>
        <w:t xml:space="preserve">contato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 </w:t>
      </w:r>
      <w:r w:rsidDel="00000000" w:rsidR="00000000" w:rsidRPr="00000000">
        <w:rPr>
          <w:color w:val="0000ff"/>
          <w:rtl w:val="0"/>
        </w:rPr>
        <w:t xml:space="preserve">as informações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 entrega.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45.740966796875" w:line="276" w:lineRule="auto"/>
        <w:ind w:left="0" w:right="0" w:firstLine="0"/>
        <w:jc w:val="both"/>
        <w:rPr>
          <w:color w:val="307421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Em ambos os cadastros</w:t>
      </w:r>
      <w:r w:rsidDel="00000000" w:rsidR="00000000" w:rsidRPr="00000000">
        <w:rPr>
          <w:color w:val="307421"/>
          <w:rtl w:val="0"/>
        </w:rPr>
        <w:t xml:space="preserve">, a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s informaç</w:t>
      </w:r>
      <w:r w:rsidDel="00000000" w:rsidR="00000000" w:rsidRPr="00000000">
        <w:rPr>
          <w:color w:val="307421"/>
          <w:rtl w:val="0"/>
        </w:rPr>
        <w:t xml:space="preserve">ões de entrega consistirão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do CEP, rua, número da residência, bairro, cidade, estado</w:t>
      </w:r>
      <w:r w:rsidDel="00000000" w:rsidR="00000000" w:rsidRPr="00000000">
        <w:rPr>
          <w:color w:val="307421"/>
          <w:rtl w:val="0"/>
        </w:rPr>
        <w:t xml:space="preserve"> e país</w:t>
      </w:r>
      <w:r w:rsidDel="00000000" w:rsidR="00000000" w:rsidRPr="00000000">
        <w:rPr>
          <w:color w:val="307421"/>
          <w:rtl w:val="0"/>
        </w:rPr>
        <w:t xml:space="preserve">.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</w:t>
      </w:r>
      <w:commentRangeStart w:id="4"/>
      <w:r w:rsidDel="00000000" w:rsidR="00000000" w:rsidRPr="00000000">
        <w:rPr>
          <w:color w:val="307421"/>
          <w:sz w:val="24"/>
          <w:szCs w:val="24"/>
          <w:rtl w:val="0"/>
        </w:rPr>
        <w:t xml:space="preserve">Ainda nas info</w:t>
      </w:r>
      <w:r w:rsidDel="00000000" w:rsidR="00000000" w:rsidRPr="00000000">
        <w:rPr>
          <w:color w:val="307421"/>
          <w:rtl w:val="0"/>
        </w:rPr>
        <w:t xml:space="preserve">rmações de entrega, poderá ser fornecido as informações do Destinatário, contendo o nome, telefone de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307421"/>
          <w:rtl w:val="0"/>
        </w:rPr>
        <w:t xml:space="preserve">e opcionalmente informações adicionais de entrega em um campo reservado.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"/>
        </w:numPr>
        <w:ind w:left="-141.73228346456676" w:firstLine="705"/>
        <w:rPr>
          <w:b w:val="1"/>
          <w:color w:val="307421"/>
        </w:rPr>
      </w:pPr>
      <w:bookmarkStart w:colFirst="0" w:colLast="0" w:name="_flg5u7pqg5es" w:id="15"/>
      <w:bookmarkEnd w:id="15"/>
      <w:r w:rsidDel="00000000" w:rsidR="00000000" w:rsidRPr="00000000">
        <w:rPr>
          <w:color w:val="307421"/>
          <w:rtl w:val="0"/>
        </w:rPr>
        <w:t xml:space="preserve">[RF 02] Alteração do cadastro </w:t>
      </w:r>
      <w:r w:rsidDel="00000000" w:rsidR="00000000" w:rsidRPr="00000000">
        <w:rPr>
          <w:color w:val="307421"/>
          <w:rtl w:val="0"/>
        </w:rPr>
        <w:t xml:space="preserve">de clientes</w:t>
      </w:r>
      <w:r w:rsidDel="00000000" w:rsidR="00000000" w:rsidRPr="00000000">
        <w:rPr>
          <w:color w:val="307421"/>
          <w:rtl w:val="0"/>
        </w:rPr>
        <w:t xml:space="preserve"> </w:t>
      </w:r>
      <w:r w:rsidDel="00000000" w:rsidR="00000000" w:rsidRPr="00000000">
        <w:rPr>
          <w:color w:val="307421"/>
          <w:rtl w:val="0"/>
        </w:rPr>
        <w:t xml:space="preserve">(novo!)</w:t>
      </w:r>
    </w:p>
    <w:p w:rsidR="00000000" w:rsidDel="00000000" w:rsidP="00000000" w:rsidRDefault="00000000" w:rsidRPr="00000000" w14:paraId="0000007D">
      <w:pPr>
        <w:ind w:left="-141.73228346456676" w:firstLine="0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Os Atendentes poderão alterar somente as informações de entrega dos clientes e dos possíveis destinatários incluídos.</w:t>
      </w:r>
    </w:p>
    <w:p w:rsidR="00000000" w:rsidDel="00000000" w:rsidP="00000000" w:rsidRDefault="00000000" w:rsidRPr="00000000" w14:paraId="0000007E">
      <w:pPr>
        <w:ind w:left="-141.73228346456676" w:firstLine="0"/>
        <w:rPr/>
      </w:pPr>
      <w:r w:rsidDel="00000000" w:rsidR="00000000" w:rsidRPr="00000000">
        <w:rPr>
          <w:color w:val="307421"/>
          <w:rtl w:val="0"/>
        </w:rPr>
        <w:t xml:space="preserve">Os Gerentes poderão alterar todas as informações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ind w:left="-141.73228346456676" w:firstLine="705"/>
        <w:rPr>
          <w:color w:val="442afc"/>
        </w:rPr>
      </w:pPr>
      <w:bookmarkStart w:colFirst="0" w:colLast="0" w:name="_ovkjerj0e4xx" w:id="16"/>
      <w:bookmarkEnd w:id="16"/>
      <w:commentRangeStart w:id="5"/>
      <w:r w:rsidDel="00000000" w:rsidR="00000000" w:rsidRPr="00000000">
        <w:rPr>
          <w:color w:val="442afc"/>
          <w:rtl w:val="0"/>
        </w:rPr>
        <w:t xml:space="preserve">[RF 03] </w:t>
      </w:r>
      <w:r w:rsidDel="00000000" w:rsidR="00000000" w:rsidRPr="00000000">
        <w:rPr>
          <w:color w:val="442afc"/>
          <w:rtl w:val="0"/>
        </w:rPr>
        <w:t xml:space="preserve">Gestão de produtos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345.740966796875" w:line="276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A solução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deverá permitir uma gestão simplificada de produtos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est</w:t>
      </w:r>
      <w:r w:rsidDel="00000000" w:rsidR="00000000" w:rsidRPr="00000000">
        <w:rPr>
          <w:color w:val="0000ff"/>
          <w:rtl w:val="0"/>
        </w:rPr>
        <w:t xml:space="preserve">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funcionalidade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o operador d</w:t>
      </w:r>
      <w:r w:rsidDel="00000000" w:rsidR="00000000" w:rsidRPr="00000000">
        <w:rPr>
          <w:color w:val="0000ff"/>
          <w:rtl w:val="0"/>
        </w:rPr>
        <w:t xml:space="preserve">a solução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poderá incluir, alterar, desativar os itens/produtos, adicionar ou </w:t>
      </w:r>
      <w:commentRangeStart w:id="6"/>
      <w:r w:rsidDel="00000000" w:rsidR="00000000" w:rsidRPr="00000000">
        <w:rPr>
          <w:color w:val="0000ff"/>
          <w:sz w:val="24"/>
          <w:szCs w:val="24"/>
          <w:rtl w:val="0"/>
        </w:rPr>
        <w:t xml:space="preserve">subtrair suas respectivas quantidades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Os atributos existentes </w:t>
      </w:r>
      <w:r w:rsidDel="00000000" w:rsidR="00000000" w:rsidRPr="00000000">
        <w:rPr>
          <w:color w:val="0000ff"/>
          <w:rtl w:val="0"/>
        </w:rPr>
        <w:t xml:space="preserve">nesta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funcionalidade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são: código do item, </w:t>
      </w:r>
      <w:r w:rsidDel="00000000" w:rsidR="00000000" w:rsidRPr="00000000">
        <w:rPr>
          <w:color w:val="307421"/>
          <w:rtl w:val="0"/>
        </w:rPr>
        <w:t xml:space="preserve">nome do produto, </w:t>
      </w:r>
      <w:r w:rsidDel="00000000" w:rsidR="00000000" w:rsidRPr="00000000">
        <w:rPr>
          <w:color w:val="30742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quantidade, </w:t>
      </w:r>
      <w:r w:rsidDel="00000000" w:rsidR="00000000" w:rsidRPr="00000000">
        <w:rPr>
          <w:color w:val="0000ff"/>
          <w:rtl w:val="0"/>
        </w:rPr>
        <w:t xml:space="preserve">preço de custo,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pre</w:t>
      </w:r>
      <w:r w:rsidDel="00000000" w:rsidR="00000000" w:rsidRPr="00000000">
        <w:rPr>
          <w:color w:val="0000ff"/>
          <w:rtl w:val="0"/>
        </w:rPr>
        <w:t xml:space="preserve">ço de venda,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unidade de medida e descrição.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ind w:left="-141.73228346456676" w:firstLine="705"/>
        <w:rPr>
          <w:color w:val="307421"/>
        </w:rPr>
      </w:pPr>
      <w:bookmarkStart w:colFirst="0" w:colLast="0" w:name="_ni62lefs84or" w:id="17"/>
      <w:bookmarkEnd w:id="17"/>
      <w:r w:rsidDel="00000000" w:rsidR="00000000" w:rsidRPr="00000000">
        <w:rPr>
          <w:color w:val="307421"/>
          <w:rtl w:val="0"/>
        </w:rPr>
        <w:t xml:space="preserve">[RF 04] Processo de cadastro de pedidos</w:t>
      </w:r>
    </w:p>
    <w:p w:rsidR="00000000" w:rsidDel="00000000" w:rsidP="00000000" w:rsidRDefault="00000000" w:rsidRPr="00000000" w14:paraId="00000082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O cadastro de pedidos pelo </w:t>
      </w:r>
      <w:r w:rsidDel="00000000" w:rsidR="00000000" w:rsidRPr="00000000">
        <w:rPr>
          <w:color w:val="307421"/>
          <w:rtl w:val="0"/>
        </w:rPr>
        <w:t xml:space="preserve">Atendente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deverá conter as </w:t>
      </w:r>
      <w:r w:rsidDel="00000000" w:rsidR="00000000" w:rsidRPr="00000000">
        <w:rPr>
          <w:color w:val="307421"/>
          <w:rtl w:val="0"/>
        </w:rPr>
        <w:t xml:space="preserve">o cliente solicitante,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informações da entrega e dos produtos solicitados. Ao finalizar o cadastro, </w:t>
      </w:r>
      <w:r w:rsidDel="00000000" w:rsidR="00000000" w:rsidRPr="00000000">
        <w:rPr>
          <w:color w:val="307421"/>
          <w:rtl w:val="0"/>
        </w:rPr>
        <w:t xml:space="preserve">a solução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deverá marcar automaticamente o pedido como </w:t>
      </w:r>
      <w:commentRangeStart w:id="7"/>
      <w:r w:rsidDel="00000000" w:rsidR="00000000" w:rsidRPr="00000000">
        <w:rPr>
          <w:color w:val="307421"/>
          <w:sz w:val="24"/>
          <w:szCs w:val="24"/>
          <w:rtl w:val="0"/>
        </w:rPr>
        <w:t xml:space="preserve">“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307421"/>
          <w:rtl w:val="0"/>
        </w:rPr>
        <w:t xml:space="preserve">em aberto</w:t>
      </w:r>
      <w:commentRangeStart w:id="8"/>
      <w:r w:rsidDel="00000000" w:rsidR="00000000" w:rsidRPr="00000000">
        <w:rPr>
          <w:color w:val="307421"/>
          <w:sz w:val="24"/>
          <w:szCs w:val="24"/>
          <w:rtl w:val="0"/>
        </w:rPr>
        <w:t xml:space="preserve">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(</w:t>
      </w:r>
      <w:hyperlink w:anchor="_puf0n2qoekx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 04</w:t>
        </w:r>
      </w:hyperlink>
      <w:r w:rsidDel="00000000" w:rsidR="00000000" w:rsidRPr="00000000">
        <w:rPr>
          <w:color w:val="307421"/>
          <w:sz w:val="24"/>
          <w:szCs w:val="24"/>
          <w:rtl w:val="0"/>
        </w:rPr>
        <w:t xml:space="preserve">) e registrar sua data de criação.</w:t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ind w:left="-141.73228346456676" w:firstLine="705"/>
        <w:rPr>
          <w:b w:val="1"/>
          <w:color w:val="307421"/>
        </w:rPr>
      </w:pPr>
      <w:bookmarkStart w:colFirst="0" w:colLast="0" w:name="_7sb7am3eulkn" w:id="18"/>
      <w:bookmarkEnd w:id="18"/>
      <w:r w:rsidDel="00000000" w:rsidR="00000000" w:rsidRPr="00000000">
        <w:rPr>
          <w:color w:val="307421"/>
          <w:rtl w:val="0"/>
        </w:rPr>
        <w:t xml:space="preserve">[RF 05] Informações de entrega dos pedidos (novo!)</w:t>
      </w:r>
    </w:p>
    <w:p w:rsidR="00000000" w:rsidDel="00000000" w:rsidP="00000000" w:rsidRDefault="00000000" w:rsidRPr="00000000" w14:paraId="00000084">
      <w:pPr>
        <w:ind w:left="-141.73228346456676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Nas informações de entrega dos pedidos o Atendente deverá selecionar o tipo da entrega entre as opções “remota” ou “presencial” e especificar os detalhes da entrega, conforme o tipo da entrega selecionado. </w:t>
      </w:r>
    </w:p>
    <w:p w:rsidR="00000000" w:rsidDel="00000000" w:rsidP="00000000" w:rsidRDefault="00000000" w:rsidRPr="00000000" w14:paraId="00000085">
      <w:pPr>
        <w:ind w:left="-141.73228346456676" w:firstLine="0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Sendo a entrega remota, o Atendente deverá fornecer o dia, o horário da entrega e o endereço de entrega, consistindo do CEP, rua, número da residência, bairro, cidade, estado, país e opcionalmente informações adicionais de entrega em um campo reservado. Para pedidos de entrega presencial, deverá ser fornecido dia e horário. </w:t>
      </w:r>
    </w:p>
    <w:p w:rsidR="00000000" w:rsidDel="00000000" w:rsidP="00000000" w:rsidRDefault="00000000" w:rsidRPr="00000000" w14:paraId="00000086">
      <w:pPr>
        <w:ind w:left="-141.73228346456676" w:firstLine="0"/>
        <w:rPr>
          <w:color w:val="307421"/>
        </w:rPr>
      </w:pPr>
      <w:commentRangeStart w:id="9"/>
      <w:r w:rsidDel="00000000" w:rsidR="00000000" w:rsidRPr="00000000">
        <w:rPr>
          <w:color w:val="307421"/>
          <w:rtl w:val="0"/>
        </w:rPr>
        <w:t xml:space="preserve">Além disso, em ambos os casos deverá ser informado o Destinatário, contendo nome e telefone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307421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1"/>
        </w:numPr>
        <w:ind w:left="-141.73228346456676" w:firstLine="705"/>
        <w:rPr>
          <w:b w:val="1"/>
          <w:color w:val="307421"/>
        </w:rPr>
      </w:pPr>
      <w:bookmarkStart w:colFirst="0" w:colLast="0" w:name="_i7qo9t8aaznm" w:id="19"/>
      <w:bookmarkEnd w:id="19"/>
      <w:r w:rsidDel="00000000" w:rsidR="00000000" w:rsidRPr="00000000">
        <w:rPr>
          <w:color w:val="307421"/>
          <w:rtl w:val="0"/>
        </w:rPr>
        <w:t xml:space="preserve">[RF 06] Informações do solicitante dos pedidos (novo!)</w:t>
      </w:r>
    </w:p>
    <w:p w:rsidR="00000000" w:rsidDel="00000000" w:rsidP="00000000" w:rsidRDefault="00000000" w:rsidRPr="00000000" w14:paraId="00000088">
      <w:pPr>
        <w:ind w:left="-141.73228346456676" w:firstLine="0"/>
        <w:rPr>
          <w:color w:val="307421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Sobre as informações do cliente s</w:t>
      </w:r>
      <w:r w:rsidDel="00000000" w:rsidR="00000000" w:rsidRPr="00000000">
        <w:rPr>
          <w:color w:val="307421"/>
          <w:rtl w:val="0"/>
        </w:rPr>
        <w:t xml:space="preserve">olicitante no registro dos pedidos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07421"/>
          <w:rtl w:val="0"/>
        </w:rPr>
        <w:t xml:space="preserve">o Atendente deverá informar,</w:t>
      </w:r>
      <w:r w:rsidDel="00000000" w:rsidR="00000000" w:rsidRPr="00000000">
        <w:rPr>
          <w:color w:val="307421"/>
          <w:rtl w:val="0"/>
        </w:rPr>
        <w:t xml:space="preserve"> caso o cliente seja pessoa jurídica: nome empresarial, nome fantasia, CNPJ, telefone de cobrança e email. Para clientes pessoa física, deverá ser informado o nome do cliente e telefone de contato.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41.73228346456676" w:firstLine="0"/>
        <w:rPr>
          <w:color w:val="307421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 </w:t>
      </w:r>
      <w:del w:author="THIAGO MOURA BAIENSE" w:id="0" w:date="2024-09-10T13:22:50Z">
        <w:commentRangeStart w:id="10"/>
        <w:r w:rsidDel="00000000" w:rsidR="00000000" w:rsidRPr="00000000">
          <w:rPr>
            <w:color w:val="307421"/>
            <w:sz w:val="24"/>
            <w:szCs w:val="24"/>
            <w:rtl w:val="0"/>
          </w:rPr>
          <w:delText xml:space="preserve">Opcionalmente, </w:delText>
        </w:r>
        <w:r w:rsidDel="00000000" w:rsidR="00000000" w:rsidRPr="00000000">
          <w:rPr>
            <w:color w:val="0000ff"/>
            <w:rtl w:val="0"/>
          </w:rPr>
          <w:delText xml:space="preserve">poderá ser informado o nome e telefone de um segundo contato que poderá ser acionado no ato da entrega caso haja alguma dificuldade de se encontrar o cliente solicitante ou tenha sido definido este segundo contato como responsável pelo recebimento do pedido</w:delText>
        </w:r>
        <w:r w:rsidDel="00000000" w:rsidR="00000000" w:rsidRPr="00000000">
          <w:rPr>
            <w:color w:val="307421"/>
            <w:rtl w:val="0"/>
          </w:rPr>
          <w:delText xml:space="preserve">.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-141.73228346456676" w:firstLine="705"/>
        <w:rPr>
          <w:b w:val="1"/>
          <w:color w:val="307421"/>
        </w:rPr>
      </w:pPr>
      <w:bookmarkStart w:colFirst="0" w:colLast="0" w:name="_fizgle2bbx9l" w:id="20"/>
      <w:bookmarkEnd w:id="20"/>
      <w:r w:rsidDel="00000000" w:rsidR="00000000" w:rsidRPr="00000000">
        <w:rPr>
          <w:color w:val="307421"/>
          <w:rtl w:val="0"/>
        </w:rPr>
        <w:t xml:space="preserve">[RF 07] Informações dos produtos dos pedidos (novo!)</w:t>
      </w:r>
    </w:p>
    <w:p w:rsidR="00000000" w:rsidDel="00000000" w:rsidP="00000000" w:rsidRDefault="00000000" w:rsidRPr="00000000" w14:paraId="0000008B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Com relação aos produtos do pedido, </w:t>
      </w:r>
      <w:r w:rsidDel="00000000" w:rsidR="00000000" w:rsidRPr="00000000">
        <w:rPr>
          <w:color w:val="307421"/>
          <w:rtl w:val="0"/>
        </w:rPr>
        <w:t xml:space="preserve">o Atendente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deverá selecionar os produtos disponíveis </w:t>
      </w:r>
      <w:commentRangeStart w:id="11"/>
      <w:r w:rsidDel="00000000" w:rsidR="00000000" w:rsidRPr="00000000">
        <w:rPr>
          <w:color w:val="307421"/>
          <w:sz w:val="24"/>
          <w:szCs w:val="24"/>
          <w:rtl w:val="0"/>
        </w:rPr>
        <w:t xml:space="preserve">cadastrados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n</w:t>
      </w:r>
      <w:r w:rsidDel="00000000" w:rsidR="00000000" w:rsidRPr="00000000">
        <w:rPr>
          <w:color w:val="307421"/>
          <w:rtl w:val="0"/>
        </w:rPr>
        <w:t xml:space="preserve">a solução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e adicioná-los ao pedido especificando sua quantidade. Alternativamente, o </w:t>
      </w:r>
      <w:r w:rsidDel="00000000" w:rsidR="00000000" w:rsidRPr="00000000">
        <w:rPr>
          <w:color w:val="307421"/>
          <w:rtl w:val="0"/>
        </w:rPr>
        <w:t xml:space="preserve">Atendente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poderá descrever o produto manualmente e informar a quantidade requerida. </w:t>
      </w:r>
    </w:p>
    <w:p w:rsidR="00000000" w:rsidDel="00000000" w:rsidP="00000000" w:rsidRDefault="00000000" w:rsidRPr="00000000" w14:paraId="0000008C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Como opcional, o usuário poderá fornecer informações adicionais a respeito dos itens do pedido para, por exemplo, adicionar ou retirar ingredientes de acordo com a necessidade do cliente.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puf0n2qoekxl" w:id="21"/>
      <w:bookmarkEnd w:id="21"/>
      <w:r w:rsidDel="00000000" w:rsidR="00000000" w:rsidRPr="00000000">
        <w:rPr>
          <w:color w:val="307421"/>
          <w:rtl w:val="0"/>
        </w:rPr>
        <w:t xml:space="preserve">[RF 08] Controle de estado de pedido (modificado!)</w:t>
      </w:r>
    </w:p>
    <w:p w:rsidR="00000000" w:rsidDel="00000000" w:rsidP="00000000" w:rsidRDefault="00000000" w:rsidRPr="00000000" w14:paraId="0000008E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rtl w:val="0"/>
        </w:rPr>
        <w:t xml:space="preserve">A solução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deverá manter informações sobre o estado atual dos pedidos cadastrados, tendo os seguintes estados possíveis: </w:t>
      </w:r>
      <w:r w:rsidDel="00000000" w:rsidR="00000000" w:rsidRPr="00000000">
        <w:rPr>
          <w:color w:val="307421"/>
          <w:rtl w:val="0"/>
        </w:rPr>
        <w:t xml:space="preserve">“em aberto”, “aguardando pagamento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”, </w:t>
      </w:r>
      <w:commentRangeStart w:id="12"/>
      <w:r w:rsidDel="00000000" w:rsidR="00000000" w:rsidRPr="00000000">
        <w:rPr>
          <w:color w:val="307421"/>
          <w:rtl w:val="0"/>
        </w:rPr>
        <w:t xml:space="preserve">“pagamento em atraso”,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307421"/>
          <w:rtl w:val="0"/>
        </w:rPr>
        <w:t xml:space="preserve"> “pago”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, “em preparo/separa</w:t>
      </w:r>
      <w:r w:rsidDel="00000000" w:rsidR="00000000" w:rsidRPr="00000000">
        <w:rPr>
          <w:color w:val="307421"/>
          <w:rtl w:val="0"/>
        </w:rPr>
        <w:t xml:space="preserve">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”, “a</w:t>
      </w:r>
      <w:r w:rsidDel="00000000" w:rsidR="00000000" w:rsidRPr="00000000">
        <w:rPr>
          <w:color w:val="307421"/>
          <w:rtl w:val="0"/>
        </w:rPr>
        <w:t xml:space="preserve">guardando envio/retirada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”, “saiu </w:t>
      </w:r>
      <w:r w:rsidDel="00000000" w:rsidR="00000000" w:rsidRPr="00000000">
        <w:rPr>
          <w:color w:val="307421"/>
          <w:rtl w:val="0"/>
        </w:rPr>
        <w:t xml:space="preserve">para entrega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”, “concluído” e “cancelado”. </w:t>
      </w:r>
    </w:p>
    <w:p w:rsidR="00000000" w:rsidDel="00000000" w:rsidP="00000000" w:rsidRDefault="00000000" w:rsidRPr="00000000" w14:paraId="0000008F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07421"/>
          <w:rtl w:val="0"/>
        </w:rPr>
        <w:t xml:space="preserve">Gestor de Pedidos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poderá alterar o estado dos pedidos conforme achar necessário, podendo alterar diretamente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de “</w:t>
      </w:r>
      <w:r w:rsidDel="00000000" w:rsidR="00000000" w:rsidRPr="00000000">
        <w:rPr>
          <w:color w:val="307421"/>
          <w:rtl w:val="0"/>
        </w:rPr>
        <w:t xml:space="preserve">em aberto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para “concluído”, por exemplo. Os pedidos cancelados serão mantidos na base de dados d</w:t>
      </w:r>
      <w:r w:rsidDel="00000000" w:rsidR="00000000" w:rsidRPr="00000000">
        <w:rPr>
          <w:color w:val="307421"/>
          <w:rtl w:val="0"/>
        </w:rPr>
        <w:t xml:space="preserve">a solução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 </w:t>
      </w:r>
      <w:commentRangeStart w:id="13"/>
      <w:r w:rsidDel="00000000" w:rsidR="00000000" w:rsidRPr="00000000">
        <w:rPr>
          <w:color w:val="0000ff"/>
          <w:rtl w:val="0"/>
        </w:rPr>
        <w:t xml:space="preserve">Caso ocorra o cancelamento de um pedido, deverá haver uma forma de se adicionar uma justificativa no mesmo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ind w:left="-141.73228346456676" w:firstLine="705"/>
        <w:rPr>
          <w:b w:val="1"/>
        </w:rPr>
      </w:pPr>
      <w:bookmarkStart w:colFirst="0" w:colLast="0" w:name="_99scq6jw6tfl" w:id="22"/>
      <w:bookmarkEnd w:id="22"/>
      <w:r w:rsidDel="00000000" w:rsidR="00000000" w:rsidRPr="00000000">
        <w:rPr>
          <w:color w:val="307421"/>
          <w:rtl w:val="0"/>
        </w:rPr>
        <w:t xml:space="preserve">[RF 09] Controle de pagamento de pedidos (novo!)</w:t>
      </w:r>
    </w:p>
    <w:p w:rsidR="00000000" w:rsidDel="00000000" w:rsidP="00000000" w:rsidRDefault="00000000" w:rsidRPr="00000000" w14:paraId="00000091">
      <w:pPr>
        <w:ind w:left="-141.73228346456676" w:firstLine="0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Quando um pedido for marcado com o estado de “aguardando pagamento”, o Gestor de Pedidos terá a opção de definir uma data e horário limite para considerar o pagamento como dentro do prazo caso deseje. Excedido este prazo, o sistema deverá avançar o estado do pedido para “pagamento em atraso” de forma automática e contabilizar há quantos dias, horas e minutos se passaram desde que o pagamento venceu.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ndknzpm0vtr" w:id="23"/>
      <w:bookmarkEnd w:id="23"/>
      <w:r w:rsidDel="00000000" w:rsidR="00000000" w:rsidRPr="00000000">
        <w:rPr>
          <w:color w:val="307421"/>
          <w:rtl w:val="0"/>
        </w:rPr>
        <w:t xml:space="preserve">[RF 10] Alteração de pedidos (modificado!)</w:t>
      </w:r>
    </w:p>
    <w:p w:rsidR="00000000" w:rsidDel="00000000" w:rsidP="00000000" w:rsidRDefault="00000000" w:rsidRPr="00000000" w14:paraId="00000093">
      <w:pPr>
        <w:widowControl w:val="0"/>
        <w:spacing w:before="345.7415771484375" w:line="276" w:lineRule="auto"/>
        <w:jc w:val="both"/>
        <w:rPr>
          <w:color w:val="307421"/>
          <w:sz w:val="24"/>
          <w:szCs w:val="24"/>
        </w:rPr>
      </w:pPr>
      <w:r w:rsidDel="00000000" w:rsidR="00000000" w:rsidRPr="00000000">
        <w:rPr>
          <w:color w:val="307421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07421"/>
          <w:rtl w:val="0"/>
        </w:rPr>
        <w:t xml:space="preserve">Atendente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poderá modificar as </w:t>
      </w:r>
    </w:p>
    <w:p w:rsidR="00000000" w:rsidDel="00000000" w:rsidP="00000000" w:rsidRDefault="00000000" w:rsidRPr="00000000" w14:paraId="00000094">
      <w:pPr>
        <w:widowControl w:val="0"/>
        <w:spacing w:before="345.7415771484375" w:line="276" w:lineRule="auto"/>
        <w:jc w:val="both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Gestor dos pedidos poderá alterar</w:t>
      </w:r>
    </w:p>
    <w:p w:rsidR="00000000" w:rsidDel="00000000" w:rsidP="00000000" w:rsidRDefault="00000000" w:rsidRPr="00000000" w14:paraId="00000095">
      <w:pPr>
        <w:widowControl w:val="0"/>
        <w:spacing w:before="345.7415771484375" w:line="276" w:lineRule="auto"/>
        <w:jc w:val="both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O Gerente poderá alterar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jm6jd69r4lfz" w:id="24"/>
      <w:bookmarkEnd w:id="24"/>
      <w:commentRangeStart w:id="14"/>
      <w:commentRangeStart w:id="15"/>
      <w:r w:rsidDel="00000000" w:rsidR="00000000" w:rsidRPr="00000000">
        <w:rPr>
          <w:color w:val="307421"/>
          <w:rtl w:val="0"/>
        </w:rPr>
        <w:t xml:space="preserve">[RF 11] Pesquisa de pedidos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345.7415771484375" w:line="276" w:lineRule="auto"/>
        <w:jc w:val="both"/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A solução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deverá manter um registro dos pedidos cadastrados, permitindo que o usuário pesquise pedidos com base em critérios de filtragem. As opções de pesquisa deverão permitir filtrar pedidos com base na data de criação do pedido ou </w:t>
      </w:r>
      <w:r w:rsidDel="00000000" w:rsidR="00000000" w:rsidRPr="00000000">
        <w:rPr>
          <w:color w:val="307421"/>
          <w:rtl w:val="0"/>
        </w:rPr>
        <w:t xml:space="preserve">status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do pe</w:t>
      </w:r>
      <w:r w:rsidDel="00000000" w:rsidR="00000000" w:rsidRPr="00000000">
        <w:rPr>
          <w:color w:val="307421"/>
          <w:rtl w:val="0"/>
        </w:rPr>
        <w:t xml:space="preserve">dido ou 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do cliente associado ao pedido. Durante a consulta, o usuário poderá visualizar o pedido em detalhe e editá-lo (conforme </w:t>
      </w:r>
      <w:hyperlink w:anchor="_ndknzpm0vt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 05</w:t>
        </w:r>
      </w:hyperlink>
      <w:r w:rsidDel="00000000" w:rsidR="00000000" w:rsidRPr="00000000">
        <w:rPr>
          <w:color w:val="307421"/>
          <w:sz w:val="24"/>
          <w:szCs w:val="24"/>
          <w:rtl w:val="0"/>
        </w:rPr>
        <w:t xml:space="preserve">), caso seja necessário. </w:t>
      </w:r>
      <w:r w:rsidDel="00000000" w:rsidR="00000000" w:rsidRPr="00000000">
        <w:rPr>
          <w:color w:val="307421"/>
          <w:rtl w:val="0"/>
        </w:rPr>
        <w:t xml:space="preserve">Também</w:t>
      </w:r>
      <w:r w:rsidDel="00000000" w:rsidR="00000000" w:rsidRPr="00000000">
        <w:rPr>
          <w:color w:val="3074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07421"/>
          <w:rtl w:val="0"/>
        </w:rPr>
        <w:t xml:space="preserve">deve ser possível, visualizar uma consolidação dos dados, tais como: total faturado e lucro. 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2rab364mztzl" w:id="25"/>
      <w:bookmarkEnd w:id="25"/>
      <w:commentRangeStart w:id="16"/>
      <w:r w:rsidDel="00000000" w:rsidR="00000000" w:rsidRPr="00000000">
        <w:rPr>
          <w:color w:val="351c75"/>
          <w:rtl w:val="0"/>
        </w:rPr>
        <w:t xml:space="preserve">[RF 12] Gestão promocional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 solução deverá permitir o cadastro e gerenciamento de promoções e descontos aplicáveis a produtos ou pedidos específicos. O usuário poderá aplicar essas promoções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y6iabjw6s7iw" w:id="26"/>
      <w:bookmarkEnd w:id="26"/>
      <w:commentRangeStart w:id="17"/>
      <w:r w:rsidDel="00000000" w:rsidR="00000000" w:rsidRPr="00000000">
        <w:rPr>
          <w:color w:val="351c75"/>
          <w:rtl w:val="0"/>
        </w:rPr>
        <w:t xml:space="preserve">[RF 13] Relatórios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 solução deverá gerar relatórios de desempenho, como números de pedidos por período, produtos mais vendidos, valores faturados, </w:t>
      </w:r>
      <w:r w:rsidDel="00000000" w:rsidR="00000000" w:rsidRPr="00000000">
        <w:rPr>
          <w:color w:val="0000ff"/>
          <w:rtl w:val="0"/>
        </w:rPr>
        <w:t xml:space="preserve">lucro e intercorrências</w:t>
      </w:r>
      <w:r w:rsidDel="00000000" w:rsidR="00000000" w:rsidRPr="00000000">
        <w:rPr>
          <w:color w:val="351c75"/>
          <w:rtl w:val="0"/>
        </w:rPr>
        <w:t xml:space="preserve">. Deverá também exibir gráficos para visualização mais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8u4lm0c6q1bo" w:id="27"/>
      <w:bookmarkEnd w:id="27"/>
      <w:r w:rsidDel="00000000" w:rsidR="00000000" w:rsidRPr="00000000">
        <w:rPr>
          <w:color w:val="b45f06"/>
          <w:rtl w:val="0"/>
        </w:rPr>
        <w:t xml:space="preserve">[RF 14] Requisito de cópia </w:t>
      </w:r>
      <w:r w:rsidDel="00000000" w:rsidR="00000000" w:rsidRPr="00000000">
        <w:rPr>
          <w:color w:val="85200c"/>
          <w:rtl w:val="0"/>
        </w:rPr>
        <w:t xml:space="preserve">(novo!)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Na solução talvez seja necessário permitir uma cópia da primeira via do pedido já existente com as mesmas informações, para o cliente acompanhar o pedido.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bfis1jqd75n4" w:id="28"/>
      <w:bookmarkEnd w:id="28"/>
      <w:r w:rsidDel="00000000" w:rsidR="00000000" w:rsidRPr="00000000">
        <w:rPr>
          <w:color w:val="b45f06"/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[RF 15] Gerenciamento de usuários </w:t>
      </w:r>
      <w:r w:rsidDel="00000000" w:rsidR="00000000" w:rsidRPr="00000000">
        <w:rPr>
          <w:color w:val="85200c"/>
          <w:rtl w:val="0"/>
        </w:rPr>
        <w:t xml:space="preserve">(novo!)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A solução deverá ter um gerenciador de usuários, onde dará certas permissões ao usuário, por base de funções, hierarquia e necessidades organizacionais.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-141.73228346456676" w:firstLine="705"/>
        <w:rPr>
          <w:color w:val="307421"/>
        </w:rPr>
      </w:pPr>
      <w:bookmarkStart w:colFirst="0" w:colLast="0" w:name="_z04t5lfdcryq" w:id="29"/>
      <w:bookmarkEnd w:id="29"/>
      <w:r w:rsidDel="00000000" w:rsidR="00000000" w:rsidRPr="00000000">
        <w:rPr>
          <w:color w:val="307421"/>
          <w:rtl w:val="0"/>
        </w:rPr>
        <w:t xml:space="preserve"> [RF 16] </w:t>
      </w:r>
      <w:r w:rsidDel="00000000" w:rsidR="00000000" w:rsidRPr="00000000">
        <w:rPr>
          <w:color w:val="307421"/>
          <w:u w:val="single"/>
          <w:rtl w:val="0"/>
        </w:rPr>
        <w:t xml:space="preserve">Visualização organizada de pedidos </w:t>
      </w:r>
      <w:r w:rsidDel="00000000" w:rsidR="00000000" w:rsidRPr="00000000">
        <w:rPr>
          <w:color w:val="307421"/>
          <w:rtl w:val="0"/>
        </w:rPr>
        <w:t xml:space="preserve">(novo!)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ae6217"/>
        </w:rPr>
      </w:pPr>
      <w:r w:rsidDel="00000000" w:rsidR="00000000" w:rsidRPr="00000000">
        <w:rPr>
          <w:color w:val="307421"/>
          <w:rtl w:val="0"/>
        </w:rPr>
        <w:t xml:space="preserve">A solução deverá permitir a fácil visualização dos pedidos por meio de uma interface gráfica automatizada, que exiba os pedidos ordenando-os com base nos parâmetros de priorização definidos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41.73228346456676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-141.73228346456676" w:firstLine="705"/>
        <w:rPr>
          <w:sz w:val="24"/>
          <w:szCs w:val="24"/>
        </w:rPr>
      </w:pPr>
      <w:bookmarkStart w:colFirst="0" w:colLast="0" w:name="_qi4yfbon4k8z" w:id="30"/>
      <w:bookmarkEnd w:id="3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51c75"/>
          <w:rtl w:val="0"/>
        </w:rPr>
        <w:t xml:space="preserve">[RF 17] Cadastro/Login de usuários (novo!)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 usuário com o maior cargo deverá cadastrar os demais usuários com seus respectivos cargos e permissões, criando um login e senha de acesso único à solução para cada.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1"/>
        </w:numPr>
        <w:ind w:left="-141.73228346456676" w:firstLine="705"/>
        <w:rPr>
          <w:b w:val="1"/>
        </w:rPr>
      </w:pPr>
      <w:bookmarkStart w:colFirst="0" w:colLast="0" w:name="_x2namz3hydd8" w:id="31"/>
      <w:bookmarkEnd w:id="31"/>
      <w:r w:rsidDel="00000000" w:rsidR="00000000" w:rsidRPr="00000000">
        <w:rPr>
          <w:color w:val="0000ff"/>
          <w:rtl w:val="0"/>
        </w:rPr>
        <w:t xml:space="preserve"> [RF 18] Registro de intercorrência </w:t>
      </w:r>
      <w:r w:rsidDel="00000000" w:rsidR="00000000" w:rsidRPr="00000000">
        <w:rPr>
          <w:color w:val="442afc"/>
          <w:rtl w:val="0"/>
        </w:rPr>
        <w:t xml:space="preserve">(novo!)</w:t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color w:val="442afc"/>
          <w:rtl w:val="0"/>
        </w:rPr>
        <w:t xml:space="preserve">Deverá ser possível registrar uma intercorrência “se houver” em um pedido, este registro deverá estar relacionado diretamente a um pedido, facilitando a identificação de problemas decorrentes do processo tais como : Atraso na entrega, avaria na entrega, falta de item do pedido apontado no ato da entrega, cliente ausente para receber o pedido, devolução de pedido ou algum outro tipo de problema interno que tenha impacto no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0" w:firstLine="420"/>
      </w:pPr>
      <w:bookmarkStart w:colFirst="0" w:colLast="0" w:name="_yzhhc7x9se9z" w:id="32"/>
      <w:bookmarkEnd w:id="32"/>
      <w:r w:rsidDel="00000000" w:rsidR="00000000" w:rsidRPr="00000000">
        <w:rPr>
          <w:rtl w:val="0"/>
        </w:rPr>
        <w:t xml:space="preserve">REQUISITOS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ind w:left="-141.73228346456676" w:firstLine="705"/>
        <w:rPr/>
      </w:pPr>
      <w:bookmarkStart w:colFirst="0" w:colLast="0" w:name="_s8o6gyq9bde6" w:id="33"/>
      <w:bookmarkEnd w:id="33"/>
      <w:r w:rsidDel="00000000" w:rsidR="00000000" w:rsidRPr="00000000">
        <w:rPr>
          <w:rtl w:val="0"/>
        </w:rPr>
        <w:t xml:space="preserve">[RNF 01] Título requisito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Descrição do requisito</w:t>
      </w:r>
    </w:p>
    <w:p w:rsidR="00000000" w:rsidDel="00000000" w:rsidP="00000000" w:rsidRDefault="00000000" w:rsidRPr="00000000" w14:paraId="000000AA">
      <w:pPr>
        <w:pStyle w:val="Heading3"/>
        <w:widowControl w:val="0"/>
        <w:numPr>
          <w:ilvl w:val="2"/>
          <w:numId w:val="1"/>
        </w:numPr>
        <w:spacing w:before="394.4036865234375" w:line="240" w:lineRule="auto"/>
        <w:ind w:left="-141.73228346456676" w:firstLine="705"/>
        <w:rPr/>
      </w:pPr>
      <w:bookmarkStart w:colFirst="0" w:colLast="0" w:name="_38xcixi3xs9i" w:id="34"/>
      <w:bookmarkEnd w:id="34"/>
      <w:r w:rsidDel="00000000" w:rsidR="00000000" w:rsidRPr="00000000">
        <w:rPr>
          <w:rtl w:val="0"/>
        </w:rPr>
        <w:t xml:space="preserve">[RNF 02] Título requisito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Descrição do requisito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ind w:left="0" w:firstLine="420"/>
      </w:pPr>
      <w:bookmarkStart w:colFirst="0" w:colLast="0" w:name="_m8vsmyi14xd4" w:id="35"/>
      <w:bookmarkEnd w:id="35"/>
      <w:r w:rsidDel="00000000" w:rsidR="00000000" w:rsidRPr="00000000">
        <w:rPr>
          <w:rtl w:val="0"/>
        </w:rPr>
        <w:t xml:space="preserve">REQUISITOS DE SEGURANÇA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"/>
        </w:numPr>
        <w:ind w:left="-141.73228346456676" w:firstLine="705"/>
        <w:rPr>
          <w:b w:val="1"/>
        </w:rPr>
      </w:pPr>
      <w:bookmarkStart w:colFirst="0" w:colLast="0" w:name="_jvbspze99l96" w:id="36"/>
      <w:bookmarkEnd w:id="36"/>
      <w:r w:rsidDel="00000000" w:rsidR="00000000" w:rsidRPr="00000000">
        <w:rPr>
          <w:color w:val="307421"/>
          <w:rtl w:val="0"/>
        </w:rPr>
        <w:t xml:space="preserve">[RNF n] Controle de alteração de dados (novo!)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307421"/>
          <w:rtl w:val="0"/>
        </w:rPr>
        <w:t xml:space="preserve">Sempre que um usuário modificar algum registro no cadastro de clientes, produtos ou pedidos, deverá ser registrado na base de dados da solução o usuário autor da alteração, a data e horário da alteração.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widowControl w:val="0"/>
        <w:numPr>
          <w:ilvl w:val="2"/>
          <w:numId w:val="1"/>
        </w:numPr>
        <w:spacing w:before="118.426513671875" w:lineRule="auto"/>
        <w:ind w:left="-141.73228346456676" w:firstLine="705"/>
        <w:rPr>
          <w:b w:val="1"/>
        </w:rPr>
      </w:pPr>
      <w:bookmarkStart w:colFirst="0" w:colLast="0" w:name="_rwsexi7917qa" w:id="37"/>
      <w:bookmarkEnd w:id="37"/>
      <w:r w:rsidDel="00000000" w:rsidR="00000000" w:rsidRPr="00000000">
        <w:rPr>
          <w:rtl w:val="0"/>
        </w:rPr>
        <w:t xml:space="preserve">[RNF n] </w:t>
      </w:r>
      <w:r w:rsidDel="00000000" w:rsidR="00000000" w:rsidRPr="00000000">
        <w:rPr>
          <w:color w:val="351c75"/>
          <w:rtl w:val="0"/>
        </w:rPr>
        <w:t xml:space="preserve">Pedidos pagos/entregues (novo!)</w:t>
      </w:r>
    </w:p>
    <w:p w:rsidR="00000000" w:rsidDel="00000000" w:rsidP="00000000" w:rsidRDefault="00000000" w:rsidRPr="00000000" w14:paraId="000000B0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Pedidos com status de “Pago” apenas podem ser alterados por um usuário de cargo gerente ou superior. Pedidos com status “Entregue” não poderão ser alterados por nenhum usuário.</w:t>
      </w:r>
    </w:p>
    <w:p w:rsidR="00000000" w:rsidDel="00000000" w:rsidP="00000000" w:rsidRDefault="00000000" w:rsidRPr="00000000" w14:paraId="000000B1">
      <w:pPr>
        <w:pStyle w:val="Heading3"/>
        <w:widowControl w:val="0"/>
        <w:numPr>
          <w:ilvl w:val="2"/>
          <w:numId w:val="1"/>
        </w:numPr>
        <w:spacing w:before="118.426513671875" w:lineRule="auto"/>
        <w:ind w:left="-141.73228346456676" w:firstLine="705"/>
        <w:rPr>
          <w:b w:val="1"/>
        </w:rPr>
      </w:pPr>
      <w:bookmarkStart w:colFirst="0" w:colLast="0" w:name="_ld9o0fbq87o" w:id="38"/>
      <w:bookmarkEnd w:id="38"/>
      <w:r w:rsidDel="00000000" w:rsidR="00000000" w:rsidRPr="00000000">
        <w:rPr>
          <w:rtl w:val="0"/>
        </w:rPr>
        <w:t xml:space="preserve">[RNF n] Requisitos de Segurança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B3">
      <w:pPr>
        <w:pStyle w:val="Heading3"/>
        <w:widowControl w:val="0"/>
        <w:numPr>
          <w:ilvl w:val="2"/>
          <w:numId w:val="1"/>
        </w:numPr>
        <w:spacing w:before="118.426513671875" w:lineRule="auto"/>
        <w:ind w:left="-141.73228346456676" w:firstLine="705"/>
        <w:rPr>
          <w:b w:val="1"/>
        </w:rPr>
      </w:pPr>
      <w:bookmarkStart w:colFirst="0" w:colLast="0" w:name="_83eefjtmzwe2" w:id="39"/>
      <w:bookmarkEnd w:id="39"/>
      <w:r w:rsidDel="00000000" w:rsidR="00000000" w:rsidRPr="00000000">
        <w:rPr>
          <w:rtl w:val="0"/>
        </w:rPr>
        <w:t xml:space="preserve">[RNF n] Requisitos de Segurança 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0" w:firstLine="420"/>
      </w:pPr>
      <w:bookmarkStart w:colFirst="0" w:colLast="0" w:name="_al43pof34s2z" w:id="40"/>
      <w:bookmarkEnd w:id="40"/>
      <w:r w:rsidDel="00000000" w:rsidR="00000000" w:rsidRPr="00000000">
        <w:rPr>
          <w:rtl w:val="0"/>
        </w:rPr>
        <w:t xml:space="preserve">OUTROS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B7">
      <w:pPr>
        <w:pStyle w:val="Heading3"/>
        <w:widowControl w:val="0"/>
        <w:numPr>
          <w:ilvl w:val="2"/>
          <w:numId w:val="1"/>
        </w:numPr>
        <w:spacing w:before="118.426513671875" w:lineRule="auto"/>
        <w:ind w:left="-141.73228346456676" w:firstLine="705"/>
        <w:rPr>
          <w:b w:val="1"/>
          <w:color w:val="307421"/>
        </w:rPr>
      </w:pPr>
      <w:bookmarkStart w:colFirst="0" w:colLast="0" w:name="_mebg8v6u5cn1" w:id="41"/>
      <w:bookmarkEnd w:id="41"/>
      <w:r w:rsidDel="00000000" w:rsidR="00000000" w:rsidRPr="00000000">
        <w:rPr>
          <w:color w:val="307421"/>
          <w:rtl w:val="0"/>
        </w:rPr>
        <w:t xml:space="preserve">[RNF n] Navegação por atalhos de teclado (novo!)</w:t>
      </w:r>
    </w:p>
    <w:p w:rsidR="00000000" w:rsidDel="00000000" w:rsidP="00000000" w:rsidRDefault="00000000" w:rsidRPr="00000000" w14:paraId="000000B8">
      <w:pPr>
        <w:rPr>
          <w:color w:val="307421"/>
        </w:rPr>
      </w:pPr>
      <w:r w:rsidDel="00000000" w:rsidR="00000000" w:rsidRPr="00000000">
        <w:rPr>
          <w:color w:val="307421"/>
          <w:rtl w:val="0"/>
        </w:rPr>
        <w:t xml:space="preserve">A solução deve permitir a transição entre suas funcionalidades por meio de combinações de teclas do teclado padrões da solução ou definidas pelo usuário.</w:t>
      </w:r>
    </w:p>
    <w:p w:rsidR="00000000" w:rsidDel="00000000" w:rsidP="00000000" w:rsidRDefault="00000000" w:rsidRPr="00000000" w14:paraId="000000B9">
      <w:pPr>
        <w:pStyle w:val="Heading3"/>
        <w:widowControl w:val="0"/>
        <w:numPr>
          <w:ilvl w:val="2"/>
          <w:numId w:val="1"/>
        </w:numPr>
        <w:spacing w:before="118.426513671875" w:line="240" w:lineRule="auto"/>
        <w:ind w:left="-141.73228346456676" w:firstLine="705"/>
        <w:rPr/>
      </w:pPr>
      <w:bookmarkStart w:colFirst="0" w:colLast="0" w:name="_p6713ctmiogl" w:id="42"/>
      <w:bookmarkEnd w:id="42"/>
      <w:r w:rsidDel="00000000" w:rsidR="00000000" w:rsidRPr="00000000">
        <w:rPr>
          <w:rtl w:val="0"/>
        </w:rPr>
        <w:t xml:space="preserve">[RNF n] </w:t>
      </w:r>
      <w:r w:rsidDel="00000000" w:rsidR="00000000" w:rsidRPr="00000000">
        <w:rPr>
          <w:vertAlign w:val="baseline"/>
          <w:rtl w:val="0"/>
        </w:rPr>
        <w:t xml:space="preserve">Requisitos de Usabilidade 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widowControl w:val="0"/>
        <w:numPr>
          <w:ilvl w:val="2"/>
          <w:numId w:val="1"/>
        </w:numPr>
        <w:spacing w:before="476.6943359375" w:line="240" w:lineRule="auto"/>
        <w:ind w:left="-141.73228346456676" w:firstLine="705"/>
        <w:rPr/>
      </w:pPr>
      <w:bookmarkStart w:colFirst="0" w:colLast="0" w:name="_idc9d8q6w7uo" w:id="43"/>
      <w:bookmarkEnd w:id="43"/>
      <w:r w:rsidDel="00000000" w:rsidR="00000000" w:rsidRPr="00000000">
        <w:rPr>
          <w:rtl w:val="0"/>
        </w:rPr>
        <w:t xml:space="preserve">[RNF n] </w:t>
      </w:r>
      <w:r w:rsidDel="00000000" w:rsidR="00000000" w:rsidRPr="00000000">
        <w:rPr>
          <w:vertAlign w:val="baseline"/>
          <w:rtl w:val="0"/>
        </w:rPr>
        <w:t xml:space="preserve">Requisitos de Confiabilidade </w:t>
      </w:r>
    </w:p>
    <w:p w:rsidR="00000000" w:rsidDel="00000000" w:rsidP="00000000" w:rsidRDefault="00000000" w:rsidRPr="00000000" w14:paraId="000000BC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ind w:left="0" w:firstLine="283.46456692913387"/>
      </w:pPr>
      <w:bookmarkStart w:colFirst="0" w:colLast="0" w:name="_yn07rlfaohtr" w:id="44"/>
      <w:bookmarkEnd w:id="44"/>
      <w:r w:rsidDel="00000000" w:rsidR="00000000" w:rsidRPr="00000000">
        <w:rPr>
          <w:rtl w:val="0"/>
        </w:rPr>
        <w:t xml:space="preserve">MODELO DE ENTIDADE E RELACIONAMENTO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345.7415771484375" w:line="229.9460077285766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widowControl w:val="0"/>
        <w:numPr>
          <w:ilvl w:val="0"/>
          <w:numId w:val="1"/>
        </w:numPr>
        <w:spacing w:line="240" w:lineRule="auto"/>
        <w:ind w:left="0" w:firstLine="283.46456692913387"/>
        <w:rPr/>
      </w:pPr>
      <w:bookmarkStart w:colFirst="0" w:colLast="0" w:name="_v0zgh1w3jisw" w:id="45"/>
      <w:bookmarkEnd w:id="45"/>
      <w:r w:rsidDel="00000000" w:rsidR="00000000" w:rsidRPr="00000000">
        <w:rPr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345.7415771484375" w:line="229.94600772857666" w:lineRule="auto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widowControl w:val="0"/>
        <w:numPr>
          <w:ilvl w:val="0"/>
          <w:numId w:val="1"/>
        </w:numPr>
        <w:spacing w:before="116.8359375" w:line="240" w:lineRule="auto"/>
        <w:ind w:left="0" w:firstLine="283.46456692913387"/>
        <w:rPr/>
      </w:pPr>
      <w:bookmarkStart w:colFirst="0" w:colLast="0" w:name="_myy01mhy3pna" w:id="46"/>
      <w:bookmarkEnd w:id="46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345.7415771484375" w:line="229.9460077285766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Imagens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widowControl w:val="0"/>
        <w:numPr>
          <w:ilvl w:val="1"/>
          <w:numId w:val="1"/>
        </w:numPr>
        <w:spacing w:line="240" w:lineRule="auto"/>
        <w:ind w:left="0" w:firstLine="420"/>
        <w:rPr/>
      </w:pPr>
      <w:bookmarkStart w:colFirst="0" w:colLast="0" w:name="_oeqjxej6jde2" w:id="47"/>
      <w:bookmarkEnd w:id="47"/>
      <w:r w:rsidDel="00000000" w:rsidR="00000000" w:rsidRPr="00000000">
        <w:rPr>
          <w:rtl w:val="0"/>
        </w:rPr>
        <w:t xml:space="preserve">CASO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06982421875" w:line="229.9460077285766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caso de uso 1</w:t>
      </w:r>
    </w:p>
    <w:p w:rsidR="00000000" w:rsidDel="00000000" w:rsidP="00000000" w:rsidRDefault="00000000" w:rsidRPr="00000000" w14:paraId="000000D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Imagens do caso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262.366943359375" w:line="203.07188987731934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36.141732283464876" w:tblpY="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210"/>
        <w:tblGridChange w:id="0">
          <w:tblGrid>
            <w:gridCol w:w="3330"/>
            <w:gridCol w:w="6210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 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envolvidos 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before="16.6387939453125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before="0" w:line="249.9430274963379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before="0" w:line="249.9430274963379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351.718139648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Básico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before="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1 - Descrição do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“TAL”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widowControl w:val="0"/>
        <w:numPr>
          <w:ilvl w:val="1"/>
          <w:numId w:val="1"/>
        </w:numPr>
        <w:spacing w:line="240" w:lineRule="auto"/>
        <w:ind w:left="0" w:firstLine="420"/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133.8582677165355" w:top="1133.8582677165355" w:left="1133.8582677165355" w:right="1133.8582677165355" w:header="0" w:footer="720"/>
          <w:pgNumType w:start="1"/>
          <w:cols w:equalWidth="0" w:num="1">
            <w:col w:space="0" w:w="9637.78"/>
          </w:cols>
          <w:titlePg w:val="1"/>
        </w:sectPr>
      </w:pPr>
      <w:bookmarkStart w:colFirst="0" w:colLast="0" w:name="_ashikqjio6ub" w:id="48"/>
      <w:bookmarkEnd w:id="48"/>
      <w:r w:rsidDel="00000000" w:rsidR="00000000" w:rsidRPr="00000000">
        <w:rPr>
          <w:rtl w:val="0"/>
        </w:rPr>
        <w:t xml:space="preserve">CASO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Imagens do caso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262.366943359375" w:line="203.0718898773193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6345"/>
        <w:tblGridChange w:id="0">
          <w:tblGrid>
            <w:gridCol w:w="3405"/>
            <w:gridCol w:w="63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 envolvidos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16.638793945312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9.943027496337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9.943027496337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tal coisa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2 - Descrição do Caso de Uso “TAL”.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widowControl w:val="0"/>
        <w:numPr>
          <w:ilvl w:val="0"/>
          <w:numId w:val="1"/>
        </w:numPr>
        <w:spacing w:after="0" w:afterAutospacing="0" w:line="240" w:lineRule="auto"/>
        <w:ind w:left="0" w:firstLine="283.46456692913387"/>
        <w:rPr/>
      </w:pPr>
      <w:bookmarkStart w:colFirst="0" w:colLast="0" w:name="_93dzobw8gbzu" w:id="49"/>
      <w:bookmarkEnd w:id="49"/>
      <w:r w:rsidDel="00000000" w:rsidR="00000000" w:rsidRPr="00000000">
        <w:rPr>
          <w:rtl w:val="0"/>
        </w:rPr>
        <w:t xml:space="preserve">DICIONÁRIO DE DADOS: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widowControl w:val="0"/>
        <w:numPr>
          <w:ilvl w:val="1"/>
          <w:numId w:val="1"/>
        </w:numPr>
        <w:spacing w:before="0" w:beforeAutospacing="0" w:line="240" w:lineRule="auto"/>
        <w:ind w:left="0" w:firstLine="420"/>
        <w:rPr/>
      </w:pPr>
      <w:bookmarkStart w:colFirst="0" w:colLast="0" w:name="_4afs6tpmc7rk" w:id="50"/>
      <w:bookmarkEnd w:id="50"/>
      <w:r w:rsidDel="00000000" w:rsidR="00000000" w:rsidRPr="00000000">
        <w:rPr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83447265625" w:line="24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Imagem</w:t>
      </w:r>
    </w:p>
    <w:p w:rsidR="00000000" w:rsidDel="00000000" w:rsidP="00000000" w:rsidRDefault="00000000" w:rsidRPr="00000000" w14:paraId="00000110">
      <w:pPr>
        <w:pStyle w:val="Heading2"/>
        <w:widowControl w:val="0"/>
        <w:numPr>
          <w:ilvl w:val="1"/>
          <w:numId w:val="1"/>
        </w:numPr>
        <w:spacing w:before="286.783447265625" w:line="240" w:lineRule="auto"/>
        <w:ind w:left="0" w:firstLine="420"/>
        <w:rPr/>
        <w:sectPr>
          <w:type w:val="continuous"/>
          <w:pgSz w:h="16838" w:w="11906" w:orient="portrait"/>
          <w:pgMar w:bottom="1133.8582677165355" w:top="1700.7874015748032" w:left="1700.7874015748032" w:right="1133.8582677165355" w:header="0" w:footer="720"/>
        </w:sectPr>
      </w:pPr>
      <w:bookmarkStart w:colFirst="0" w:colLast="0" w:name="_c97ugplo7zkp" w:id="51"/>
      <w:bookmarkEnd w:id="51"/>
      <w:r w:rsidDel="00000000" w:rsidR="00000000" w:rsidRPr="00000000">
        <w:rPr>
          <w:rtl w:val="0"/>
        </w:rPr>
        <w:t xml:space="preserve">OUTRA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286.783447265625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Imagem</w:t>
      </w:r>
    </w:p>
    <w:p w:rsidR="00000000" w:rsidDel="00000000" w:rsidP="00000000" w:rsidRDefault="00000000" w:rsidRPr="00000000" w14:paraId="00000112">
      <w:pPr>
        <w:widowControl w:val="0"/>
        <w:spacing w:before="286.783447265625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6445960998535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widowControl w:val="0"/>
        <w:numPr>
          <w:ilvl w:val="0"/>
          <w:numId w:val="1"/>
        </w:numPr>
        <w:spacing w:before="2.4853515625" w:line="199.92000102996826" w:lineRule="auto"/>
        <w:ind w:left="0" w:firstLine="283.46456692913387"/>
        <w:rPr/>
      </w:pPr>
      <w:bookmarkStart w:colFirst="0" w:colLast="0" w:name="_u4igd5mm4pe7" w:id="52"/>
      <w:bookmarkEnd w:id="52"/>
      <w:r w:rsidDel="00000000" w:rsidR="00000000" w:rsidRPr="00000000">
        <w:rPr>
          <w:rtl w:val="0"/>
        </w:rPr>
        <w:t xml:space="preserve">PROTOTIPAGEM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549442291259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1"/>
        </w:numPr>
        <w:ind w:left="0" w:firstLine="283.46456692913387"/>
        <w:rPr/>
      </w:pPr>
      <w:bookmarkStart w:colFirst="0" w:colLast="0" w:name="_hkd5n78i2ggr" w:id="53"/>
      <w:bookmarkEnd w:id="53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345.7415771484375" w:line="229.94600772857666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diferença entre ser empreendedor e ser empresário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https://sebrae.com.br/sites/PortalSebrae/artigos/a-diferenca-entre-ser-empreendedor-e-ser-empresario,59634dbf5f5c5810VgnVCM1000001b00320aRCRD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345.7415771484375" w:line="229.9460077285766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spacing w:before="480" w:line="229.9460077285766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Micro, pequena, média ou grande: como definir o porte de uma empresa?</w:t>
      </w:r>
    </w:p>
    <w:p w:rsidR="00000000" w:rsidDel="00000000" w:rsidP="00000000" w:rsidRDefault="00000000" w:rsidRPr="00000000" w14:paraId="0000011B">
      <w:pPr>
        <w:widowControl w:val="0"/>
        <w:spacing w:before="345.7415771484375" w:line="229.94600772857666" w:lineRule="auto"/>
        <w:ind w:left="0" w:firstLine="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https://exame.com/invest/btg-insights/como-definir-o-porte-de-uma-empresa/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45.7415771484375" w:line="229.9460077285766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345.7415771484375" w:line="229.9460077285766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 um operador de logística</w:t>
      </w:r>
    </w:p>
    <w:p w:rsidR="00000000" w:rsidDel="00000000" w:rsidP="00000000" w:rsidRDefault="00000000" w:rsidRPr="00000000" w14:paraId="0000011E">
      <w:pPr>
        <w:widowControl w:val="0"/>
        <w:spacing w:before="345.7415771484375" w:line="229.94600772857666" w:lineRule="auto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https://br.indeed.com/conselho-de-carreira/encontrando-emprego/o-que-faz-operador-logistica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345.7415771484375" w:line="229.9460077285766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spacing w:before="480" w:line="229.9460077285766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logístico: o que faz, importância e salário</w:t>
      </w:r>
    </w:p>
    <w:p w:rsidR="00000000" w:rsidDel="00000000" w:rsidP="00000000" w:rsidRDefault="00000000" w:rsidRPr="00000000" w14:paraId="00000121">
      <w:pPr>
        <w:widowControl w:val="0"/>
        <w:spacing w:before="345.7415771484375" w:line="229.94600772857666" w:lineRule="auto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https://www.totvs.com/blog/gestao-logistica/operador-logistico/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345.7415771484375" w:line="229.9460077285766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YKAEL DOS SANTOS DEOLINDO" w:id="6" w:date="2024-09-10T00:35:42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será? Será que vale detalhar mais?</w:t>
      </w:r>
    </w:p>
  </w:comment>
  <w:comment w:author="THIAGO MOURA BAIENSE" w:id="0" w:date="2024-09-01T00:12:47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será as atribuições de nosso projeto? Devemos propor um sistema que gerencie pedidos, sendo responsável também por exibir o preço total dos pedidos individualmente? Ou devemos se concentrar apenas na gestão, deixando a cargo do usuário controlar o valor total dos pedidos?</w:t>
      </w:r>
    </w:p>
  </w:comment>
  <w:comment w:author="VANDERSON DA SILVA" w:id="1" w:date="2024-09-02T15:10:23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tb tenha o preço de cada item , dessa forma tb haveria um total no final do pedido</w:t>
      </w:r>
    </w:p>
  </w:comment>
  <w:comment w:author="THIAGO MOURA BAIENSE" w:id="14" w:date="2024-09-10T00:44:30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 um filtro mais rico para pesquisa</w:t>
      </w:r>
    </w:p>
  </w:comment>
  <w:comment w:author="THIAGO MOURA BAIENSE" w:id="15" w:date="2024-09-10T00:44:43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persona</w:t>
      </w:r>
    </w:p>
  </w:comment>
  <w:comment w:author="THIAGO MOURA BAIENSE" w:id="4" w:date="2024-09-10T14:16:38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Útil caso o cliente precise que outra pessoa receba o pedido. A utilidade seria de poder carregar essa informação automaticamente ao cadastrar um pedido solicitado por esse cliente.</w:t>
      </w:r>
    </w:p>
  </w:comment>
  <w:comment w:author="MYKAEL DOS SANTOS DEOLINDO" w:id="5" w:date="2024-09-07T00:13:57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conversar... e detalharmos... Gestão de estoque?</w:t>
      </w:r>
    </w:p>
  </w:comment>
  <w:comment w:author="MYKAEL DOS SANTOS DEOLINDO" w:id="17" w:date="2024-09-10T00:47:16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conversar... Mas sugiro alinhar com Adriana.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colher mais informações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reação no total.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 MOURA BAIENSE reagiu com 👍: 2024-09-09 17:47 PM.</w:t>
      </w:r>
    </w:p>
  </w:comment>
  <w:comment w:author="THIAGO MOURA BAIENSE" w:id="12" w:date="2024-09-10T15:25:46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(modificado!)</w:t>
      </w:r>
    </w:p>
  </w:comment>
  <w:comment w:author="THIAGO MOURA BAIENSE" w:id="9" w:date="2024-09-10T13:51:0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solicitante e o destinatário for o mesmo, a informação poderá ser repetida. Caso não seja igual, a distinção será feita com base nas informações contidas neste campo.</w:t>
      </w:r>
    </w:p>
  </w:comment>
  <w:comment w:author="MYKAEL DOS SANTOS DEOLINDO" w:id="16" w:date="2024-09-10T00:46:14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conversar... talvez precisaremos detalhar...</w:t>
      </w:r>
    </w:p>
  </w:comment>
  <w:comment w:author="VANDERSON DA SILVA" w:id="11" w:date="2024-09-10T00:41:59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RF03 [Cadastro de pedidos] em dois ou 3</w:t>
      </w:r>
    </w:p>
  </w:comment>
  <w:comment w:id="13" w:date="2024-09-10T15:10:59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reação no total.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 MOURA BAIENSE reagiu com 💯: 2024-09-10 08:10 AM.</w:t>
      </w:r>
    </w:p>
  </w:comment>
  <w:comment w:author="MYKAEL DOS SANTOS DEOLINDO" w:id="2" w:date="2024-09-10T00:33:37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poderá ser editado?</w:t>
      </w:r>
    </w:p>
  </w:comment>
  <w:comment w:author="THIAGO MOURA BAIENSE" w:id="3" w:date="2024-09-10T00:34:38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dados? ou só uma parte</w:t>
      </w:r>
    </w:p>
  </w:comment>
  <w:comment w:author="THIAGO MOURA BAIENSE" w:id="10" w:date="2024-09-10T13:26:07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agrupei o texto selecionado no requisito acima, por estar relacionado mais à informação de entrega</w:t>
      </w:r>
    </w:p>
  </w:comment>
  <w:comment w:author="MYKAEL DOS SANTOS DEOLINDO" w:id="7" w:date="2024-09-10T00:36:51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 que a Adriana comentou sobre o pagamento... irão validar com ela?</w:t>
      </w:r>
    </w:p>
  </w:comment>
  <w:comment w:author="MYKAEL DOS SANTOS DEOLINDO" w:id="8" w:date="2024-09-10T00:36:51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 que a Adriana comentou sobre o pagamento... irão validar com ela?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widowControl w:val="0"/>
      <w:spacing w:before="474.034423828125" w:line="240" w:lineRule="auto"/>
      <w:ind w:right="1408.758544921875"/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21.141732283464876" w:tblpY="0"/>
      <w:tblW w:w="9585.0" w:type="dxa"/>
      <w:jc w:val="left"/>
      <w:tblInd w:w="4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615"/>
      <w:gridCol w:w="2970"/>
      <w:tblGridChange w:id="0">
        <w:tblGrid>
          <w:gridCol w:w="6615"/>
          <w:gridCol w:w="2970"/>
        </w:tblGrid>
      </w:tblGridChange>
    </w:tblGrid>
    <w:tr>
      <w:trPr>
        <w:cantSplit w:val="0"/>
        <w:trHeight w:val="285" w:hRule="atLeast"/>
        <w:tblHeader w:val="1"/>
      </w:trPr>
      <w:tc>
        <w:tcPr/>
        <w:p w:rsidR="00000000" w:rsidDel="00000000" w:rsidP="00000000" w:rsidRDefault="00000000" w:rsidRPr="00000000" w14:paraId="00000124">
          <w:pPr>
            <w:widowControl w:val="0"/>
            <w:spacing w:before="0" w:line="240" w:lineRule="auto"/>
            <w:ind w:left="129.2996215820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NOME….</w:t>
          </w:r>
        </w:p>
      </w:tc>
      <w:tc>
        <w:tcPr/>
        <w:p w:rsidR="00000000" w:rsidDel="00000000" w:rsidP="00000000" w:rsidRDefault="00000000" w:rsidRPr="00000000" w14:paraId="00000125">
          <w:pPr>
            <w:widowControl w:val="0"/>
            <w:spacing w:before="0" w:line="240" w:lineRule="auto"/>
            <w:ind w:left="229.2736816406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Versão: 1.2</w:t>
          </w:r>
        </w:p>
      </w:tc>
    </w:tr>
    <w:tr>
      <w:trPr>
        <w:cantSplit w:val="0"/>
        <w:trHeight w:val="221.97656250000136" w:hRule="atLeast"/>
        <w:tblHeader w:val="1"/>
      </w:trPr>
      <w:tc>
        <w:tcPr/>
        <w:p w:rsidR="00000000" w:rsidDel="00000000" w:rsidP="00000000" w:rsidRDefault="00000000" w:rsidRPr="00000000" w14:paraId="00000126">
          <w:pPr>
            <w:widowControl w:val="0"/>
            <w:spacing w:before="0" w:line="240" w:lineRule="auto"/>
            <w:ind w:left="131.6989135742187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Especificação de Requisitos de Software </w:t>
          </w:r>
        </w:p>
      </w:tc>
      <w:tc>
        <w:tcPr/>
        <w:p w:rsidR="00000000" w:rsidDel="00000000" w:rsidP="00000000" w:rsidRDefault="00000000" w:rsidRPr="00000000" w14:paraId="00000127">
          <w:pPr>
            <w:widowControl w:val="0"/>
            <w:spacing w:before="0" w:line="240" w:lineRule="auto"/>
            <w:ind w:left="230.873413085937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Data: 06/09/2024</w:t>
          </w:r>
        </w:p>
      </w:tc>
    </w:tr>
    <w:tr>
      <w:trPr>
        <w:cantSplit w:val="0"/>
        <w:trHeight w:val="164.92529296874864" w:hRule="atLeast"/>
        <w:tblHeader w:val="1"/>
      </w:trPr>
      <w:tc>
        <w:tcPr>
          <w:gridSpan w:val="2"/>
        </w:tcPr>
        <w:p w:rsidR="00000000" w:rsidDel="00000000" w:rsidP="00000000" w:rsidRDefault="00000000" w:rsidRPr="00000000" w14:paraId="00000128">
          <w:pPr>
            <w:widowControl w:val="0"/>
            <w:spacing w:before="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widowControl w:val="0"/>
      <w:spacing w:before="0" w:line="240" w:lineRule="auto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0" w:firstLine="283.46456692913387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firstLine="4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-141.73228346456676" w:firstLine="705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before="345.7415771484375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534.061279296875" w:line="240" w:lineRule="auto"/>
      <w:ind w:left="708.6614173228347" w:hanging="425.1968503937008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72.40000000000003" w:line="240" w:lineRule="auto"/>
      <w:ind w:firstLine="425.1968503937008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240" w:before="472.40000000000003" w:line="240" w:lineRule="auto"/>
      <w:ind w:firstLine="566.929133858267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e.com/invest/btg-insights/como-definir-o-porte-de-uma-empresa/" TargetMode="External"/><Relationship Id="rId10" Type="http://schemas.openxmlformats.org/officeDocument/2006/relationships/hyperlink" Target="https://sebrae.com.br/sites/PortalSebrae/artigos/a-diferenca-entre-ser-empreendedor-e-ser-empresario,59634dbf5f5c5810VgnVCM1000001b00320aRCRD" TargetMode="External"/><Relationship Id="rId13" Type="http://schemas.openxmlformats.org/officeDocument/2006/relationships/hyperlink" Target="https://www.totvs.com/blog/gestao-logistica/operador-logistico/" TargetMode="External"/><Relationship Id="rId12" Type="http://schemas.openxmlformats.org/officeDocument/2006/relationships/hyperlink" Target="https://br.indeed.com/conselho-de-carreira/encontrando-emprego/o-que-faz-operador-logistic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